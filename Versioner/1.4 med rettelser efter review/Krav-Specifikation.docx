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74899" w14:textId="77777777" w:rsidR="00DD38DA" w:rsidRDefault="00DD38DA" w:rsidP="00DD38DA">
      <w:pPr>
        <w:pStyle w:val="Title"/>
        <w:rPr>
          <w:rFonts w:eastAsiaTheme="minorHAnsi"/>
        </w:rPr>
      </w:pPr>
      <w:r w:rsidRPr="5FC21806">
        <w:rPr>
          <w:rFonts w:asciiTheme="minorHAnsi" w:eastAsiaTheme="minorEastAsia" w:hAnsiTheme="minorHAnsi" w:cstheme="minorBidi"/>
          <w:rPrChange w:id="0" w:author="Frederik Andersen" w:date="2016-03-17T12:52:00Z">
            <w:rPr>
              <w:rFonts w:eastAsiaTheme="minorHAnsi"/>
            </w:rPr>
          </w:rPrChange>
        </w:rPr>
        <w:t>Krav specifikation.</w:t>
      </w:r>
    </w:p>
    <w:sdt>
      <w:sdtPr>
        <w:rPr>
          <w:rFonts w:asciiTheme="minorHAnsi" w:eastAsiaTheme="minorHAnsi" w:hAnsiTheme="minorHAnsi" w:cstheme="minorBidi"/>
          <w:color w:val="auto"/>
          <w:sz w:val="22"/>
          <w:szCs w:val="22"/>
          <w:lang w:eastAsia="en-US"/>
        </w:rPr>
        <w:id w:val="307358121"/>
        <w:docPartObj>
          <w:docPartGallery w:val="Table of Contents"/>
          <w:docPartUnique/>
        </w:docPartObj>
      </w:sdtPr>
      <w:sdtEndPr>
        <w:rPr>
          <w:b/>
          <w:bCs/>
        </w:rPr>
      </w:sdtEndPr>
      <w:sdtContent>
        <w:p w14:paraId="4DC7489A" w14:textId="77777777" w:rsidR="00CF7C91" w:rsidRDefault="00CF7C91">
          <w:pPr>
            <w:pStyle w:val="TOCHeading"/>
          </w:pPr>
          <w:r>
            <w:t>Indholdsfortegnelse</w:t>
          </w:r>
        </w:p>
        <w:p w14:paraId="1AAB8CDB" w14:textId="77777777" w:rsidR="0042741B" w:rsidRDefault="00CF7C91">
          <w:pPr>
            <w:pStyle w:val="TOC1"/>
            <w:tabs>
              <w:tab w:val="left" w:pos="440"/>
              <w:tab w:val="right" w:leader="dot" w:pos="9628"/>
            </w:tabs>
            <w:rPr>
              <w:ins w:id="1" w:author="Nikolai Topping" w:date="2016-03-29T14:11:00Z"/>
              <w:rFonts w:eastAsiaTheme="minorEastAsia"/>
              <w:noProof/>
              <w:lang w:val="en-US"/>
            </w:rPr>
          </w:pPr>
          <w:r>
            <w:fldChar w:fldCharType="begin"/>
          </w:r>
          <w:r>
            <w:instrText xml:space="preserve"> TOC \o "1-3" \h \z \u </w:instrText>
          </w:r>
          <w:r>
            <w:fldChar w:fldCharType="separate"/>
          </w:r>
          <w:ins w:id="2" w:author="Nikolai Topping" w:date="2016-03-29T14:11:00Z">
            <w:r w:rsidR="0042741B" w:rsidRPr="00C036BB">
              <w:rPr>
                <w:rStyle w:val="Hyperlink"/>
                <w:noProof/>
              </w:rPr>
              <w:fldChar w:fldCharType="begin"/>
            </w:r>
            <w:r w:rsidR="0042741B" w:rsidRPr="00C036BB">
              <w:rPr>
                <w:rStyle w:val="Hyperlink"/>
                <w:noProof/>
              </w:rPr>
              <w:instrText xml:space="preserve"> </w:instrText>
            </w:r>
            <w:r w:rsidR="0042741B">
              <w:rPr>
                <w:noProof/>
              </w:rPr>
              <w:instrText>HYPERLINK \l "_Toc447024030"</w:instrText>
            </w:r>
            <w:r w:rsidR="0042741B" w:rsidRPr="00C036BB">
              <w:rPr>
                <w:rStyle w:val="Hyperlink"/>
                <w:noProof/>
              </w:rPr>
              <w:instrText xml:space="preserve"> </w:instrText>
            </w:r>
            <w:r w:rsidR="0042741B" w:rsidRPr="00C036BB">
              <w:rPr>
                <w:rStyle w:val="Hyperlink"/>
                <w:noProof/>
              </w:rPr>
            </w:r>
            <w:r w:rsidR="0042741B" w:rsidRPr="00C036BB">
              <w:rPr>
                <w:rStyle w:val="Hyperlink"/>
                <w:noProof/>
              </w:rPr>
              <w:fldChar w:fldCharType="separate"/>
            </w:r>
            <w:r w:rsidR="0042741B" w:rsidRPr="00C036BB">
              <w:rPr>
                <w:rStyle w:val="Hyperlink"/>
                <w:noProof/>
              </w:rPr>
              <w:t>1</w:t>
            </w:r>
            <w:r w:rsidR="0042741B">
              <w:rPr>
                <w:rFonts w:eastAsiaTheme="minorEastAsia"/>
                <w:noProof/>
                <w:lang w:val="en-US"/>
              </w:rPr>
              <w:tab/>
            </w:r>
            <w:r w:rsidR="0042741B" w:rsidRPr="00C036BB">
              <w:rPr>
                <w:rStyle w:val="Hyperlink"/>
                <w:noProof/>
              </w:rPr>
              <w:t>Aktører</w:t>
            </w:r>
            <w:r w:rsidR="0042741B">
              <w:rPr>
                <w:noProof/>
                <w:webHidden/>
              </w:rPr>
              <w:tab/>
            </w:r>
            <w:r w:rsidR="0042741B">
              <w:rPr>
                <w:noProof/>
                <w:webHidden/>
              </w:rPr>
              <w:fldChar w:fldCharType="begin"/>
            </w:r>
            <w:r w:rsidR="0042741B">
              <w:rPr>
                <w:noProof/>
                <w:webHidden/>
              </w:rPr>
              <w:instrText xml:space="preserve"> PAGEREF _Toc447024030 \h </w:instrText>
            </w:r>
            <w:r w:rsidR="0042741B">
              <w:rPr>
                <w:noProof/>
                <w:webHidden/>
              </w:rPr>
            </w:r>
          </w:ins>
          <w:r w:rsidR="0042741B">
            <w:rPr>
              <w:noProof/>
              <w:webHidden/>
            </w:rPr>
            <w:fldChar w:fldCharType="separate"/>
          </w:r>
          <w:ins w:id="3" w:author="Nikolai Topping" w:date="2016-03-29T14:11:00Z">
            <w:r w:rsidR="0042741B">
              <w:rPr>
                <w:noProof/>
                <w:webHidden/>
              </w:rPr>
              <w:t>2</w:t>
            </w:r>
            <w:r w:rsidR="0042741B">
              <w:rPr>
                <w:noProof/>
                <w:webHidden/>
              </w:rPr>
              <w:fldChar w:fldCharType="end"/>
            </w:r>
            <w:r w:rsidR="0042741B" w:rsidRPr="00C036BB">
              <w:rPr>
                <w:rStyle w:val="Hyperlink"/>
                <w:noProof/>
              </w:rPr>
              <w:fldChar w:fldCharType="end"/>
            </w:r>
          </w:ins>
        </w:p>
        <w:p w14:paraId="42477D35" w14:textId="77777777" w:rsidR="0042741B" w:rsidRDefault="0042741B">
          <w:pPr>
            <w:pStyle w:val="TOC2"/>
            <w:tabs>
              <w:tab w:val="left" w:pos="880"/>
              <w:tab w:val="right" w:leader="dot" w:pos="9628"/>
            </w:tabs>
            <w:rPr>
              <w:ins w:id="4" w:author="Nikolai Topping" w:date="2016-03-29T14:11:00Z"/>
              <w:rFonts w:eastAsiaTheme="minorEastAsia"/>
              <w:noProof/>
              <w:lang w:val="en-US"/>
            </w:rPr>
          </w:pPr>
          <w:ins w:id="5"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"_Toc447024031"</w:instrText>
            </w:r>
            <w:r w:rsidRPr="00C036BB">
              <w:rPr>
                <w:rStyle w:val="Hyperlink"/>
                <w:noProof/>
              </w:rPr>
              <w:instrText xml:space="preserve"> </w:instrText>
            </w:r>
            <w:r w:rsidRPr="00C036BB">
              <w:rPr>
                <w:rStyle w:val="Hyperlink"/>
                <w:noProof/>
              </w:rPr>
            </w:r>
            <w:r w:rsidRPr="00C036BB">
              <w:rPr>
                <w:rStyle w:val="Hyperlink"/>
                <w:noProof/>
              </w:rPr>
              <w:fldChar w:fldCharType="separate"/>
            </w:r>
            <w:r w:rsidRPr="00C036BB">
              <w:rPr>
                <w:rStyle w:val="Hyperlink"/>
                <w:noProof/>
              </w:rPr>
              <w:t>1.1</w:t>
            </w:r>
            <w:r>
              <w:rPr>
                <w:rFonts w:eastAsiaTheme="minorEastAsia"/>
                <w:noProof/>
                <w:lang w:val="en-US"/>
              </w:rPr>
              <w:tab/>
            </w:r>
            <w:r w:rsidRPr="00C036BB">
              <w:rPr>
                <w:rStyle w:val="Hyperlink"/>
                <w:noProof/>
              </w:rPr>
              <w:t>Aktør-Kontekst.</w:t>
            </w:r>
            <w:r>
              <w:rPr>
                <w:noProof/>
                <w:webHidden/>
              </w:rPr>
              <w:tab/>
            </w:r>
            <w:r>
              <w:rPr>
                <w:noProof/>
                <w:webHidden/>
              </w:rPr>
              <w:fldChar w:fldCharType="begin"/>
            </w:r>
            <w:r>
              <w:rPr>
                <w:noProof/>
                <w:webHidden/>
              </w:rPr>
              <w:instrText xml:space="preserve"> PAGEREF _Toc447024031 \h </w:instrText>
            </w:r>
            <w:r>
              <w:rPr>
                <w:noProof/>
                <w:webHidden/>
              </w:rPr>
            </w:r>
          </w:ins>
          <w:r>
            <w:rPr>
              <w:noProof/>
              <w:webHidden/>
            </w:rPr>
            <w:fldChar w:fldCharType="separate"/>
          </w:r>
          <w:ins w:id="6" w:author="Nikolai Topping" w:date="2016-03-29T14:11:00Z">
            <w:r>
              <w:rPr>
                <w:noProof/>
                <w:webHidden/>
              </w:rPr>
              <w:t>2</w:t>
            </w:r>
            <w:r>
              <w:rPr>
                <w:noProof/>
                <w:webHidden/>
              </w:rPr>
              <w:fldChar w:fldCharType="end"/>
            </w:r>
            <w:r w:rsidRPr="00C036BB">
              <w:rPr>
                <w:rStyle w:val="Hyperlink"/>
                <w:noProof/>
              </w:rPr>
              <w:fldChar w:fldCharType="end"/>
            </w:r>
          </w:ins>
        </w:p>
        <w:p w14:paraId="4B9B3751" w14:textId="77777777" w:rsidR="0042741B" w:rsidRDefault="0042741B">
          <w:pPr>
            <w:pStyle w:val="TOC2"/>
            <w:tabs>
              <w:tab w:val="left" w:pos="880"/>
              <w:tab w:val="right" w:leader="dot" w:pos="9628"/>
            </w:tabs>
            <w:rPr>
              <w:ins w:id="7" w:author="Nikolai Topping" w:date="2016-03-29T14:11:00Z"/>
              <w:rFonts w:eastAsiaTheme="minorEastAsia"/>
              <w:noProof/>
              <w:lang w:val="en-US"/>
            </w:rPr>
          </w:pPr>
          <w:ins w:id="8"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"_Toc447024032"</w:instrText>
            </w:r>
            <w:r w:rsidRPr="00C036BB">
              <w:rPr>
                <w:rStyle w:val="Hyperlink"/>
                <w:noProof/>
              </w:rPr>
              <w:instrText xml:space="preserve"> </w:instrText>
            </w:r>
            <w:r w:rsidRPr="00C036BB">
              <w:rPr>
                <w:rStyle w:val="Hyperlink"/>
                <w:noProof/>
              </w:rPr>
            </w:r>
            <w:r w:rsidRPr="00C036BB">
              <w:rPr>
                <w:rStyle w:val="Hyperlink"/>
                <w:noProof/>
              </w:rPr>
              <w:fldChar w:fldCharType="separate"/>
            </w:r>
            <w:r w:rsidRPr="00C036BB">
              <w:rPr>
                <w:rStyle w:val="Hyperlink"/>
                <w:noProof/>
              </w:rPr>
              <w:t>1.2</w:t>
            </w:r>
            <w:r>
              <w:rPr>
                <w:rFonts w:eastAsiaTheme="minorEastAsia"/>
                <w:noProof/>
                <w:lang w:val="en-US"/>
              </w:rPr>
              <w:tab/>
            </w:r>
            <w:r w:rsidRPr="00C036BB">
              <w:rPr>
                <w:rStyle w:val="Hyperlink"/>
                <w:noProof/>
              </w:rPr>
              <w:t>Bruger.</w:t>
            </w:r>
            <w:r>
              <w:rPr>
                <w:noProof/>
                <w:webHidden/>
              </w:rPr>
              <w:tab/>
            </w:r>
            <w:r>
              <w:rPr>
                <w:noProof/>
                <w:webHidden/>
              </w:rPr>
              <w:fldChar w:fldCharType="begin"/>
            </w:r>
            <w:r>
              <w:rPr>
                <w:noProof/>
                <w:webHidden/>
              </w:rPr>
              <w:instrText xml:space="preserve"> PAGEREF _Toc447024032 \h </w:instrText>
            </w:r>
            <w:r>
              <w:rPr>
                <w:noProof/>
                <w:webHidden/>
              </w:rPr>
            </w:r>
          </w:ins>
          <w:r>
            <w:rPr>
              <w:noProof/>
              <w:webHidden/>
            </w:rPr>
            <w:fldChar w:fldCharType="separate"/>
          </w:r>
          <w:ins w:id="9" w:author="Nikolai Topping" w:date="2016-03-29T14:11:00Z">
            <w:r>
              <w:rPr>
                <w:noProof/>
                <w:webHidden/>
              </w:rPr>
              <w:t>3</w:t>
            </w:r>
            <w:r>
              <w:rPr>
                <w:noProof/>
                <w:webHidden/>
              </w:rPr>
              <w:fldChar w:fldCharType="end"/>
            </w:r>
            <w:r w:rsidRPr="00C036BB">
              <w:rPr>
                <w:rStyle w:val="Hyperlink"/>
                <w:noProof/>
              </w:rPr>
              <w:fldChar w:fldCharType="end"/>
            </w:r>
          </w:ins>
        </w:p>
        <w:p w14:paraId="1CA5E8D5" w14:textId="77777777" w:rsidR="0042741B" w:rsidRDefault="0042741B">
          <w:pPr>
            <w:pStyle w:val="TOC2"/>
            <w:tabs>
              <w:tab w:val="left" w:pos="880"/>
              <w:tab w:val="right" w:leader="dot" w:pos="9628"/>
            </w:tabs>
            <w:rPr>
              <w:ins w:id="10" w:author="Nikolai Topping" w:date="2016-03-29T14:11:00Z"/>
              <w:rFonts w:eastAsiaTheme="minorEastAsia"/>
              <w:noProof/>
              <w:lang w:val="en-US"/>
            </w:rPr>
          </w:pPr>
          <w:ins w:id="11"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"_Toc447024033"</w:instrText>
            </w:r>
            <w:r w:rsidRPr="00C036BB">
              <w:rPr>
                <w:rStyle w:val="Hyperlink"/>
                <w:noProof/>
              </w:rPr>
              <w:instrText xml:space="preserve"> </w:instrText>
            </w:r>
            <w:r w:rsidRPr="00C036BB">
              <w:rPr>
                <w:rStyle w:val="Hyperlink"/>
                <w:noProof/>
              </w:rPr>
            </w:r>
            <w:r w:rsidRPr="00C036BB">
              <w:rPr>
                <w:rStyle w:val="Hyperlink"/>
                <w:noProof/>
              </w:rPr>
              <w:fldChar w:fldCharType="separate"/>
            </w:r>
            <w:r w:rsidRPr="00C036BB">
              <w:rPr>
                <w:rStyle w:val="Hyperlink"/>
                <w:noProof/>
              </w:rPr>
              <w:t>1.3</w:t>
            </w:r>
            <w:r>
              <w:rPr>
                <w:rFonts w:eastAsiaTheme="minorEastAsia"/>
                <w:noProof/>
                <w:lang w:val="en-US"/>
              </w:rPr>
              <w:tab/>
            </w:r>
            <w:r w:rsidRPr="00C036BB">
              <w:rPr>
                <w:rStyle w:val="Hyperlink"/>
                <w:noProof/>
              </w:rPr>
              <w:t>Styreboks.</w:t>
            </w:r>
            <w:r>
              <w:rPr>
                <w:noProof/>
                <w:webHidden/>
              </w:rPr>
              <w:tab/>
            </w:r>
            <w:r>
              <w:rPr>
                <w:noProof/>
                <w:webHidden/>
              </w:rPr>
              <w:fldChar w:fldCharType="begin"/>
            </w:r>
            <w:r>
              <w:rPr>
                <w:noProof/>
                <w:webHidden/>
              </w:rPr>
              <w:instrText xml:space="preserve"> PAGEREF _Toc447024033 \h </w:instrText>
            </w:r>
            <w:r>
              <w:rPr>
                <w:noProof/>
                <w:webHidden/>
              </w:rPr>
            </w:r>
          </w:ins>
          <w:r>
            <w:rPr>
              <w:noProof/>
              <w:webHidden/>
            </w:rPr>
            <w:fldChar w:fldCharType="separate"/>
          </w:r>
          <w:ins w:id="12" w:author="Nikolai Topping" w:date="2016-03-29T14:11:00Z">
            <w:r>
              <w:rPr>
                <w:noProof/>
                <w:webHidden/>
              </w:rPr>
              <w:t>3</w:t>
            </w:r>
            <w:r>
              <w:rPr>
                <w:noProof/>
                <w:webHidden/>
              </w:rPr>
              <w:fldChar w:fldCharType="end"/>
            </w:r>
            <w:r w:rsidRPr="00C036BB">
              <w:rPr>
                <w:rStyle w:val="Hyperlink"/>
                <w:noProof/>
              </w:rPr>
              <w:fldChar w:fldCharType="end"/>
            </w:r>
          </w:ins>
        </w:p>
        <w:p w14:paraId="23E1F505" w14:textId="77777777" w:rsidR="0042741B" w:rsidRDefault="0042741B">
          <w:pPr>
            <w:pStyle w:val="TOC2"/>
            <w:tabs>
              <w:tab w:val="left" w:pos="880"/>
              <w:tab w:val="right" w:leader="dot" w:pos="9628"/>
            </w:tabs>
            <w:rPr>
              <w:ins w:id="13" w:author="Nikolai Topping" w:date="2016-03-29T14:11:00Z"/>
              <w:rFonts w:eastAsiaTheme="minorEastAsia"/>
              <w:noProof/>
              <w:lang w:val="en-US"/>
            </w:rPr>
          </w:pPr>
          <w:ins w:id="14"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"_Toc447024034"</w:instrText>
            </w:r>
            <w:r w:rsidRPr="00C036BB">
              <w:rPr>
                <w:rStyle w:val="Hyperlink"/>
                <w:noProof/>
              </w:rPr>
              <w:instrText xml:space="preserve"> </w:instrText>
            </w:r>
            <w:r w:rsidRPr="00C036BB">
              <w:rPr>
                <w:rStyle w:val="Hyperlink"/>
                <w:noProof/>
              </w:rPr>
            </w:r>
            <w:r w:rsidRPr="00C036BB">
              <w:rPr>
                <w:rStyle w:val="Hyperlink"/>
                <w:noProof/>
              </w:rPr>
              <w:fldChar w:fldCharType="separate"/>
            </w:r>
            <w:r w:rsidRPr="00C036BB">
              <w:rPr>
                <w:rStyle w:val="Hyperlink"/>
                <w:noProof/>
              </w:rPr>
              <w:t>1.4</w:t>
            </w:r>
            <w:r>
              <w:rPr>
                <w:rFonts w:eastAsiaTheme="minorEastAsia"/>
                <w:noProof/>
                <w:lang w:val="en-US"/>
              </w:rPr>
              <w:tab/>
            </w:r>
            <w:r w:rsidRPr="00C036BB">
              <w:rPr>
                <w:rStyle w:val="Hyperlink"/>
                <w:noProof/>
              </w:rPr>
              <w:t>Computer Software.</w:t>
            </w:r>
            <w:r>
              <w:rPr>
                <w:noProof/>
                <w:webHidden/>
              </w:rPr>
              <w:tab/>
            </w:r>
            <w:r>
              <w:rPr>
                <w:noProof/>
                <w:webHidden/>
              </w:rPr>
              <w:fldChar w:fldCharType="begin"/>
            </w:r>
            <w:r>
              <w:rPr>
                <w:noProof/>
                <w:webHidden/>
              </w:rPr>
              <w:instrText xml:space="preserve"> PAGEREF _Toc447024034 \h </w:instrText>
            </w:r>
            <w:r>
              <w:rPr>
                <w:noProof/>
                <w:webHidden/>
              </w:rPr>
            </w:r>
          </w:ins>
          <w:r>
            <w:rPr>
              <w:noProof/>
              <w:webHidden/>
            </w:rPr>
            <w:fldChar w:fldCharType="separate"/>
          </w:r>
          <w:ins w:id="15" w:author="Nikolai Topping" w:date="2016-03-29T14:11:00Z">
            <w:r>
              <w:rPr>
                <w:noProof/>
                <w:webHidden/>
              </w:rPr>
              <w:t>3</w:t>
            </w:r>
            <w:r>
              <w:rPr>
                <w:noProof/>
                <w:webHidden/>
              </w:rPr>
              <w:fldChar w:fldCharType="end"/>
            </w:r>
            <w:r w:rsidRPr="00C036BB">
              <w:rPr>
                <w:rStyle w:val="Hyperlink"/>
                <w:noProof/>
              </w:rPr>
              <w:fldChar w:fldCharType="end"/>
            </w:r>
          </w:ins>
        </w:p>
        <w:p w14:paraId="2E8178CA" w14:textId="77777777" w:rsidR="0042741B" w:rsidRDefault="0042741B">
          <w:pPr>
            <w:pStyle w:val="TOC2"/>
            <w:tabs>
              <w:tab w:val="left" w:pos="880"/>
              <w:tab w:val="right" w:leader="dot" w:pos="9628"/>
            </w:tabs>
            <w:rPr>
              <w:ins w:id="16" w:author="Nikolai Topping" w:date="2016-03-29T14:11:00Z"/>
              <w:rFonts w:eastAsiaTheme="minorEastAsia"/>
              <w:noProof/>
              <w:lang w:val="en-US"/>
            </w:rPr>
          </w:pPr>
          <w:ins w:id="17"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"_Toc447024035"</w:instrText>
            </w:r>
            <w:r w:rsidRPr="00C036BB">
              <w:rPr>
                <w:rStyle w:val="Hyperlink"/>
                <w:noProof/>
              </w:rPr>
              <w:instrText xml:space="preserve"> </w:instrText>
            </w:r>
            <w:r w:rsidRPr="00C036BB">
              <w:rPr>
                <w:rStyle w:val="Hyperlink"/>
                <w:noProof/>
              </w:rPr>
            </w:r>
            <w:r w:rsidRPr="00C036BB">
              <w:rPr>
                <w:rStyle w:val="Hyperlink"/>
                <w:noProof/>
              </w:rPr>
              <w:fldChar w:fldCharType="separate"/>
            </w:r>
            <w:r w:rsidRPr="00C036BB">
              <w:rPr>
                <w:rStyle w:val="Hyperlink"/>
                <w:noProof/>
              </w:rPr>
              <w:t>1.5</w:t>
            </w:r>
            <w:r>
              <w:rPr>
                <w:rFonts w:eastAsiaTheme="minorEastAsia"/>
                <w:noProof/>
                <w:lang w:val="en-US"/>
              </w:rPr>
              <w:tab/>
            </w:r>
            <w:r w:rsidRPr="00C036BB">
              <w:rPr>
                <w:rStyle w:val="Hyperlink"/>
                <w:noProof/>
              </w:rPr>
              <w:t>Enhed.</w:t>
            </w:r>
            <w:r>
              <w:rPr>
                <w:noProof/>
                <w:webHidden/>
              </w:rPr>
              <w:tab/>
            </w:r>
            <w:r>
              <w:rPr>
                <w:noProof/>
                <w:webHidden/>
              </w:rPr>
              <w:fldChar w:fldCharType="begin"/>
            </w:r>
            <w:r>
              <w:rPr>
                <w:noProof/>
                <w:webHidden/>
              </w:rPr>
              <w:instrText xml:space="preserve"> PAGEREF _Toc447024035 \h </w:instrText>
            </w:r>
            <w:r>
              <w:rPr>
                <w:noProof/>
                <w:webHidden/>
              </w:rPr>
            </w:r>
          </w:ins>
          <w:r>
            <w:rPr>
              <w:noProof/>
              <w:webHidden/>
            </w:rPr>
            <w:fldChar w:fldCharType="separate"/>
          </w:r>
          <w:ins w:id="18" w:author="Nikolai Topping" w:date="2016-03-29T14:11:00Z">
            <w:r>
              <w:rPr>
                <w:noProof/>
                <w:webHidden/>
              </w:rPr>
              <w:t>4</w:t>
            </w:r>
            <w:r>
              <w:rPr>
                <w:noProof/>
                <w:webHidden/>
              </w:rPr>
              <w:fldChar w:fldCharType="end"/>
            </w:r>
            <w:r w:rsidRPr="00C036BB">
              <w:rPr>
                <w:rStyle w:val="Hyperlink"/>
                <w:noProof/>
              </w:rPr>
              <w:fldChar w:fldCharType="end"/>
            </w:r>
          </w:ins>
        </w:p>
        <w:p w14:paraId="7FCA0C32" w14:textId="21B3C696" w:rsidR="0042741B" w:rsidRDefault="0042741B">
          <w:pPr>
            <w:pStyle w:val="TOC1"/>
            <w:tabs>
              <w:tab w:val="right" w:leader="dot" w:pos="9628"/>
            </w:tabs>
            <w:rPr>
              <w:ins w:id="19" w:author="Nikolai Topping" w:date="2016-03-29T14:11:00Z"/>
              <w:rFonts w:eastAsiaTheme="minorEastAsia"/>
              <w:noProof/>
              <w:lang w:val="en-US"/>
            </w:rPr>
          </w:pPr>
          <w:ins w:id="20"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"_Toc447024039"</w:instrText>
            </w:r>
            <w:r w:rsidRPr="00C036BB">
              <w:rPr>
                <w:rStyle w:val="Hyperlink"/>
                <w:noProof/>
              </w:rPr>
              <w:instrText xml:space="preserve"> </w:instrText>
            </w:r>
            <w:r w:rsidRPr="00C036BB">
              <w:rPr>
                <w:rStyle w:val="Hyperlink"/>
                <w:noProof/>
              </w:rPr>
            </w:r>
            <w:r w:rsidRPr="00C036BB">
              <w:rPr>
                <w:rStyle w:val="Hyperlink"/>
                <w:noProof/>
              </w:rPr>
              <w:fldChar w:fldCharType="separate"/>
            </w:r>
            <w:r w:rsidRPr="00C036BB">
              <w:rPr>
                <w:rStyle w:val="Hyperlink"/>
                <w:noProof/>
              </w:rPr>
              <w:t>2</w:t>
            </w:r>
            <w:r>
              <w:rPr>
                <w:rStyle w:val="Hyperlink"/>
                <w:noProof/>
              </w:rPr>
              <w:t xml:space="preserve"> Use Cases</w:t>
            </w:r>
            <w:bookmarkStart w:id="21" w:name="_GoBack"/>
            <w:bookmarkEnd w:id="21"/>
            <w:r>
              <w:rPr>
                <w:noProof/>
                <w:webHidden/>
              </w:rPr>
              <w:tab/>
            </w:r>
            <w:r>
              <w:rPr>
                <w:noProof/>
                <w:webHidden/>
              </w:rPr>
              <w:fldChar w:fldCharType="begin"/>
            </w:r>
            <w:r>
              <w:rPr>
                <w:noProof/>
                <w:webHidden/>
              </w:rPr>
              <w:instrText xml:space="preserve"> PAGEREF _Toc447024039 \h </w:instrText>
            </w:r>
            <w:r>
              <w:rPr>
                <w:noProof/>
                <w:webHidden/>
              </w:rPr>
            </w:r>
          </w:ins>
          <w:r>
            <w:rPr>
              <w:noProof/>
              <w:webHidden/>
            </w:rPr>
            <w:fldChar w:fldCharType="separate"/>
          </w:r>
          <w:ins w:id="22" w:author="Nikolai Topping" w:date="2016-03-29T14:11:00Z">
            <w:r>
              <w:rPr>
                <w:noProof/>
                <w:webHidden/>
              </w:rPr>
              <w:t>4</w:t>
            </w:r>
            <w:r>
              <w:rPr>
                <w:noProof/>
                <w:webHidden/>
              </w:rPr>
              <w:fldChar w:fldCharType="end"/>
            </w:r>
            <w:r w:rsidRPr="00C036BB">
              <w:rPr>
                <w:rStyle w:val="Hyperlink"/>
                <w:noProof/>
              </w:rPr>
              <w:fldChar w:fldCharType="end"/>
            </w:r>
          </w:ins>
        </w:p>
        <w:p w14:paraId="0542E53C" w14:textId="77777777" w:rsidR="0042741B" w:rsidRDefault="0042741B">
          <w:pPr>
            <w:pStyle w:val="TOC2"/>
            <w:tabs>
              <w:tab w:val="left" w:pos="880"/>
              <w:tab w:val="right" w:leader="dot" w:pos="9628"/>
            </w:tabs>
            <w:rPr>
              <w:ins w:id="23" w:author="Nikolai Topping" w:date="2016-03-29T14:11:00Z"/>
              <w:rFonts w:eastAsiaTheme="minorEastAsia"/>
              <w:noProof/>
              <w:lang w:val="en-US"/>
            </w:rPr>
          </w:pPr>
          <w:ins w:id="24"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"_Toc447024040"</w:instrText>
            </w:r>
            <w:r w:rsidRPr="00C036BB">
              <w:rPr>
                <w:rStyle w:val="Hyperlink"/>
                <w:noProof/>
              </w:rPr>
              <w:instrText xml:space="preserve"> </w:instrText>
            </w:r>
            <w:r w:rsidRPr="00C036BB">
              <w:rPr>
                <w:rStyle w:val="Hyperlink"/>
                <w:noProof/>
              </w:rPr>
            </w:r>
            <w:r w:rsidRPr="00C036BB">
              <w:rPr>
                <w:rStyle w:val="Hyperlink"/>
                <w:noProof/>
              </w:rPr>
              <w:fldChar w:fldCharType="separate"/>
            </w:r>
            <w:r w:rsidRPr="00C036BB">
              <w:rPr>
                <w:rStyle w:val="Hyperlink"/>
                <w:noProof/>
              </w:rPr>
              <w:t>2.1</w:t>
            </w:r>
            <w:r>
              <w:rPr>
                <w:rFonts w:eastAsiaTheme="minorEastAsia"/>
                <w:noProof/>
                <w:lang w:val="en-US"/>
              </w:rPr>
              <w:tab/>
            </w:r>
            <w:r w:rsidRPr="00C036BB">
              <w:rPr>
                <w:rStyle w:val="Hyperlink"/>
                <w:noProof/>
              </w:rPr>
              <w:t>Use Case diagram.</w:t>
            </w:r>
            <w:r>
              <w:rPr>
                <w:noProof/>
                <w:webHidden/>
              </w:rPr>
              <w:tab/>
            </w:r>
            <w:r>
              <w:rPr>
                <w:noProof/>
                <w:webHidden/>
              </w:rPr>
              <w:fldChar w:fldCharType="begin"/>
            </w:r>
            <w:r>
              <w:rPr>
                <w:noProof/>
                <w:webHidden/>
              </w:rPr>
              <w:instrText xml:space="preserve"> PAGEREF _Toc447024040 \h </w:instrText>
            </w:r>
            <w:r>
              <w:rPr>
                <w:noProof/>
                <w:webHidden/>
              </w:rPr>
            </w:r>
          </w:ins>
          <w:r>
            <w:rPr>
              <w:noProof/>
              <w:webHidden/>
            </w:rPr>
            <w:fldChar w:fldCharType="separate"/>
          </w:r>
          <w:ins w:id="25" w:author="Nikolai Topping" w:date="2016-03-29T14:11:00Z">
            <w:r>
              <w:rPr>
                <w:noProof/>
                <w:webHidden/>
              </w:rPr>
              <w:t>4</w:t>
            </w:r>
            <w:r>
              <w:rPr>
                <w:noProof/>
                <w:webHidden/>
              </w:rPr>
              <w:fldChar w:fldCharType="end"/>
            </w:r>
            <w:r w:rsidRPr="00C036BB">
              <w:rPr>
                <w:rStyle w:val="Hyperlink"/>
                <w:noProof/>
              </w:rPr>
              <w:fldChar w:fldCharType="end"/>
            </w:r>
          </w:ins>
        </w:p>
        <w:p w14:paraId="7260E711" w14:textId="77777777" w:rsidR="0042741B" w:rsidRDefault="0042741B">
          <w:pPr>
            <w:pStyle w:val="TOC2"/>
            <w:tabs>
              <w:tab w:val="right" w:leader="dot" w:pos="9628"/>
            </w:tabs>
            <w:rPr>
              <w:ins w:id="26" w:author="Nikolai Topping" w:date="2016-03-29T14:11:00Z"/>
              <w:rFonts w:eastAsiaTheme="minorEastAsia"/>
              <w:noProof/>
              <w:lang w:val="en-US"/>
            </w:rPr>
          </w:pPr>
          <w:ins w:id="27"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"_Toc447024041"</w:instrText>
            </w:r>
            <w:r w:rsidRPr="00C036BB">
              <w:rPr>
                <w:rStyle w:val="Hyperlink"/>
                <w:noProof/>
              </w:rPr>
              <w:instrText xml:space="preserve"> </w:instrText>
            </w:r>
            <w:r w:rsidRPr="00C036BB">
              <w:rPr>
                <w:rStyle w:val="Hyperlink"/>
                <w:noProof/>
              </w:rPr>
            </w:r>
            <w:r w:rsidRPr="00C036BB">
              <w:rPr>
                <w:rStyle w:val="Hyperlink"/>
                <w:noProof/>
              </w:rPr>
              <w:fldChar w:fldCharType="separate"/>
            </w:r>
            <w:r w:rsidRPr="00C036BB">
              <w:rPr>
                <w:rStyle w:val="Hyperlink"/>
                <w:noProof/>
              </w:rPr>
              <w:t>Use case 1: Opstart af System.</w:t>
            </w:r>
            <w:r>
              <w:rPr>
                <w:noProof/>
                <w:webHidden/>
              </w:rPr>
              <w:tab/>
            </w:r>
            <w:r>
              <w:rPr>
                <w:noProof/>
                <w:webHidden/>
              </w:rPr>
              <w:fldChar w:fldCharType="begin"/>
            </w:r>
            <w:r>
              <w:rPr>
                <w:noProof/>
                <w:webHidden/>
              </w:rPr>
              <w:instrText xml:space="preserve"> PAGEREF _Toc447024041 \h </w:instrText>
            </w:r>
            <w:r>
              <w:rPr>
                <w:noProof/>
                <w:webHidden/>
              </w:rPr>
            </w:r>
          </w:ins>
          <w:r>
            <w:rPr>
              <w:noProof/>
              <w:webHidden/>
            </w:rPr>
            <w:fldChar w:fldCharType="separate"/>
          </w:r>
          <w:ins w:id="28" w:author="Nikolai Topping" w:date="2016-03-29T14:11:00Z">
            <w:r>
              <w:rPr>
                <w:noProof/>
                <w:webHidden/>
              </w:rPr>
              <w:t>5</w:t>
            </w:r>
            <w:r>
              <w:rPr>
                <w:noProof/>
                <w:webHidden/>
              </w:rPr>
              <w:fldChar w:fldCharType="end"/>
            </w:r>
            <w:r w:rsidRPr="00C036BB">
              <w:rPr>
                <w:rStyle w:val="Hyperlink"/>
                <w:noProof/>
              </w:rPr>
              <w:fldChar w:fldCharType="end"/>
            </w:r>
          </w:ins>
        </w:p>
        <w:p w14:paraId="0A8D60D4" w14:textId="77777777" w:rsidR="0042741B" w:rsidRDefault="0042741B">
          <w:pPr>
            <w:pStyle w:val="TOC2"/>
            <w:tabs>
              <w:tab w:val="right" w:leader="dot" w:pos="9628"/>
            </w:tabs>
            <w:rPr>
              <w:ins w:id="29" w:author="Nikolai Topping" w:date="2016-03-29T14:11:00Z"/>
              <w:rFonts w:eastAsiaTheme="minorEastAsia"/>
              <w:noProof/>
              <w:lang w:val="en-US"/>
            </w:rPr>
          </w:pPr>
          <w:ins w:id="30"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"_Toc447024042"</w:instrText>
            </w:r>
            <w:r w:rsidRPr="00C036BB">
              <w:rPr>
                <w:rStyle w:val="Hyperlink"/>
                <w:noProof/>
              </w:rPr>
              <w:instrText xml:space="preserve"> </w:instrText>
            </w:r>
            <w:r w:rsidRPr="00C036BB">
              <w:rPr>
                <w:rStyle w:val="Hyperlink"/>
                <w:noProof/>
              </w:rPr>
            </w:r>
            <w:r w:rsidRPr="00C036BB">
              <w:rPr>
                <w:rStyle w:val="Hyperlink"/>
                <w:noProof/>
              </w:rPr>
              <w:fldChar w:fldCharType="separate"/>
            </w:r>
            <w:r w:rsidRPr="00C036BB">
              <w:rPr>
                <w:rStyle w:val="Hyperlink"/>
                <w:noProof/>
              </w:rPr>
              <w:t>Use Case 2: Status forespørgsel.</w:t>
            </w:r>
            <w:r>
              <w:rPr>
                <w:noProof/>
                <w:webHidden/>
              </w:rPr>
              <w:tab/>
            </w:r>
            <w:r>
              <w:rPr>
                <w:noProof/>
                <w:webHidden/>
              </w:rPr>
              <w:fldChar w:fldCharType="begin"/>
            </w:r>
            <w:r>
              <w:rPr>
                <w:noProof/>
                <w:webHidden/>
              </w:rPr>
              <w:instrText xml:space="preserve"> PAGEREF _Toc447024042 \h </w:instrText>
            </w:r>
            <w:r>
              <w:rPr>
                <w:noProof/>
                <w:webHidden/>
              </w:rPr>
            </w:r>
          </w:ins>
          <w:r>
            <w:rPr>
              <w:noProof/>
              <w:webHidden/>
            </w:rPr>
            <w:fldChar w:fldCharType="separate"/>
          </w:r>
          <w:ins w:id="31" w:author="Nikolai Topping" w:date="2016-03-29T14:11:00Z">
            <w:r>
              <w:rPr>
                <w:noProof/>
                <w:webHidden/>
              </w:rPr>
              <w:t>6</w:t>
            </w:r>
            <w:r>
              <w:rPr>
                <w:noProof/>
                <w:webHidden/>
              </w:rPr>
              <w:fldChar w:fldCharType="end"/>
            </w:r>
            <w:r w:rsidRPr="00C036BB">
              <w:rPr>
                <w:rStyle w:val="Hyperlink"/>
                <w:noProof/>
              </w:rPr>
              <w:fldChar w:fldCharType="end"/>
            </w:r>
          </w:ins>
        </w:p>
        <w:p w14:paraId="6CC85CFC" w14:textId="77777777" w:rsidR="0042741B" w:rsidRDefault="0042741B">
          <w:pPr>
            <w:pStyle w:val="TOC2"/>
            <w:tabs>
              <w:tab w:val="right" w:leader="dot" w:pos="9628"/>
            </w:tabs>
            <w:rPr>
              <w:ins w:id="32" w:author="Nikolai Topping" w:date="2016-03-29T14:11:00Z"/>
              <w:rFonts w:eastAsiaTheme="minorEastAsia"/>
              <w:noProof/>
              <w:lang w:val="en-US"/>
            </w:rPr>
          </w:pPr>
          <w:ins w:id="33"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"_Toc447024043"</w:instrText>
            </w:r>
            <w:r w:rsidRPr="00C036BB">
              <w:rPr>
                <w:rStyle w:val="Hyperlink"/>
                <w:noProof/>
              </w:rPr>
              <w:instrText xml:space="preserve"> </w:instrText>
            </w:r>
            <w:r w:rsidRPr="00C036BB">
              <w:rPr>
                <w:rStyle w:val="Hyperlink"/>
                <w:noProof/>
              </w:rPr>
            </w:r>
            <w:r w:rsidRPr="00C036BB">
              <w:rPr>
                <w:rStyle w:val="Hyperlink"/>
                <w:noProof/>
              </w:rPr>
              <w:fldChar w:fldCharType="separate"/>
            </w:r>
            <w:r w:rsidRPr="00C036BB">
              <w:rPr>
                <w:rStyle w:val="Hyperlink"/>
                <w:noProof/>
              </w:rPr>
              <w:t>Use Case 3: Tilføjelse af enhed.</w:t>
            </w:r>
            <w:r>
              <w:rPr>
                <w:noProof/>
                <w:webHidden/>
              </w:rPr>
              <w:tab/>
            </w:r>
            <w:r>
              <w:rPr>
                <w:noProof/>
                <w:webHidden/>
              </w:rPr>
              <w:fldChar w:fldCharType="begin"/>
            </w:r>
            <w:r>
              <w:rPr>
                <w:noProof/>
                <w:webHidden/>
              </w:rPr>
              <w:instrText xml:space="preserve"> PAGEREF _Toc447024043 \h </w:instrText>
            </w:r>
            <w:r>
              <w:rPr>
                <w:noProof/>
                <w:webHidden/>
              </w:rPr>
            </w:r>
          </w:ins>
          <w:r>
            <w:rPr>
              <w:noProof/>
              <w:webHidden/>
            </w:rPr>
            <w:fldChar w:fldCharType="separate"/>
          </w:r>
          <w:ins w:id="34" w:author="Nikolai Topping" w:date="2016-03-29T14:11:00Z">
            <w:r>
              <w:rPr>
                <w:noProof/>
                <w:webHidden/>
              </w:rPr>
              <w:t>6</w:t>
            </w:r>
            <w:r>
              <w:rPr>
                <w:noProof/>
                <w:webHidden/>
              </w:rPr>
              <w:fldChar w:fldCharType="end"/>
            </w:r>
            <w:r w:rsidRPr="00C036BB">
              <w:rPr>
                <w:rStyle w:val="Hyperlink"/>
                <w:noProof/>
              </w:rPr>
              <w:fldChar w:fldCharType="end"/>
            </w:r>
          </w:ins>
        </w:p>
        <w:p w14:paraId="5DA423AF" w14:textId="77777777" w:rsidR="0042741B" w:rsidRDefault="0042741B">
          <w:pPr>
            <w:pStyle w:val="TOC2"/>
            <w:tabs>
              <w:tab w:val="right" w:leader="dot" w:pos="9628"/>
            </w:tabs>
            <w:rPr>
              <w:ins w:id="35" w:author="Nikolai Topping" w:date="2016-03-29T14:11:00Z"/>
              <w:rFonts w:eastAsiaTheme="minorEastAsia"/>
              <w:noProof/>
              <w:lang w:val="en-US"/>
            </w:rPr>
          </w:pPr>
          <w:ins w:id="36"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"_Toc447024044"</w:instrText>
            </w:r>
            <w:r w:rsidRPr="00C036BB">
              <w:rPr>
                <w:rStyle w:val="Hyperlink"/>
                <w:noProof/>
              </w:rPr>
              <w:instrText xml:space="preserve"> </w:instrText>
            </w:r>
            <w:r w:rsidRPr="00C036BB">
              <w:rPr>
                <w:rStyle w:val="Hyperlink"/>
                <w:noProof/>
              </w:rPr>
            </w:r>
            <w:r w:rsidRPr="00C036BB">
              <w:rPr>
                <w:rStyle w:val="Hyperlink"/>
                <w:noProof/>
              </w:rPr>
              <w:fldChar w:fldCharType="separate"/>
            </w:r>
            <w:r w:rsidRPr="00C036BB">
              <w:rPr>
                <w:rStyle w:val="Hyperlink"/>
                <w:noProof/>
              </w:rPr>
              <w:t>Use Case 4: Fjernelse af enhed.</w:t>
            </w:r>
            <w:r>
              <w:rPr>
                <w:noProof/>
                <w:webHidden/>
              </w:rPr>
              <w:tab/>
            </w:r>
            <w:r>
              <w:rPr>
                <w:noProof/>
                <w:webHidden/>
              </w:rPr>
              <w:fldChar w:fldCharType="begin"/>
            </w:r>
            <w:r>
              <w:rPr>
                <w:noProof/>
                <w:webHidden/>
              </w:rPr>
              <w:instrText xml:space="preserve"> PAGEREF _Toc447024044 \h </w:instrText>
            </w:r>
            <w:r>
              <w:rPr>
                <w:noProof/>
                <w:webHidden/>
              </w:rPr>
            </w:r>
          </w:ins>
          <w:r>
            <w:rPr>
              <w:noProof/>
              <w:webHidden/>
            </w:rPr>
            <w:fldChar w:fldCharType="separate"/>
          </w:r>
          <w:ins w:id="37" w:author="Nikolai Topping" w:date="2016-03-29T14:11:00Z">
            <w:r>
              <w:rPr>
                <w:noProof/>
                <w:webHidden/>
              </w:rPr>
              <w:t>8</w:t>
            </w:r>
            <w:r>
              <w:rPr>
                <w:noProof/>
                <w:webHidden/>
              </w:rPr>
              <w:fldChar w:fldCharType="end"/>
            </w:r>
            <w:r w:rsidRPr="00C036BB">
              <w:rPr>
                <w:rStyle w:val="Hyperlink"/>
                <w:noProof/>
              </w:rPr>
              <w:fldChar w:fldCharType="end"/>
            </w:r>
          </w:ins>
        </w:p>
        <w:p w14:paraId="7CF9DF64" w14:textId="77777777" w:rsidR="0042741B" w:rsidRDefault="0042741B">
          <w:pPr>
            <w:pStyle w:val="TOC2"/>
            <w:tabs>
              <w:tab w:val="right" w:leader="dot" w:pos="9628"/>
            </w:tabs>
            <w:rPr>
              <w:ins w:id="38" w:author="Nikolai Topping" w:date="2016-03-29T14:11:00Z"/>
              <w:rFonts w:eastAsiaTheme="minorEastAsia"/>
              <w:noProof/>
              <w:lang w:val="en-US"/>
            </w:rPr>
          </w:pPr>
          <w:ins w:id="39"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"_Toc447024045"</w:instrText>
            </w:r>
            <w:r w:rsidRPr="00C036BB">
              <w:rPr>
                <w:rStyle w:val="Hyperlink"/>
                <w:noProof/>
              </w:rPr>
              <w:instrText xml:space="preserve"> </w:instrText>
            </w:r>
            <w:r w:rsidRPr="00C036BB">
              <w:rPr>
                <w:rStyle w:val="Hyperlink"/>
                <w:noProof/>
              </w:rPr>
            </w:r>
            <w:r w:rsidRPr="00C036BB">
              <w:rPr>
                <w:rStyle w:val="Hyperlink"/>
                <w:noProof/>
              </w:rPr>
              <w:fldChar w:fldCharType="separate"/>
            </w:r>
            <w:r w:rsidRPr="00C036BB">
              <w:rPr>
                <w:rStyle w:val="Hyperlink"/>
                <w:noProof/>
              </w:rPr>
              <w:t>Use Case 5: Ret Enhed.</w:t>
            </w:r>
            <w:r>
              <w:rPr>
                <w:noProof/>
                <w:webHidden/>
              </w:rPr>
              <w:tab/>
            </w:r>
            <w:r>
              <w:rPr>
                <w:noProof/>
                <w:webHidden/>
              </w:rPr>
              <w:fldChar w:fldCharType="begin"/>
            </w:r>
            <w:r>
              <w:rPr>
                <w:noProof/>
                <w:webHidden/>
              </w:rPr>
              <w:instrText xml:space="preserve"> PAGEREF _Toc447024045 \h </w:instrText>
            </w:r>
            <w:r>
              <w:rPr>
                <w:noProof/>
                <w:webHidden/>
              </w:rPr>
            </w:r>
          </w:ins>
          <w:r>
            <w:rPr>
              <w:noProof/>
              <w:webHidden/>
            </w:rPr>
            <w:fldChar w:fldCharType="separate"/>
          </w:r>
          <w:ins w:id="40" w:author="Nikolai Topping" w:date="2016-03-29T14:11:00Z">
            <w:r>
              <w:rPr>
                <w:noProof/>
                <w:webHidden/>
              </w:rPr>
              <w:t>9</w:t>
            </w:r>
            <w:r>
              <w:rPr>
                <w:noProof/>
                <w:webHidden/>
              </w:rPr>
              <w:fldChar w:fldCharType="end"/>
            </w:r>
            <w:r w:rsidRPr="00C036BB">
              <w:rPr>
                <w:rStyle w:val="Hyperlink"/>
                <w:noProof/>
              </w:rPr>
              <w:fldChar w:fldCharType="end"/>
            </w:r>
          </w:ins>
        </w:p>
        <w:p w14:paraId="18FBF1F9" w14:textId="77777777" w:rsidR="0042741B" w:rsidRDefault="0042741B">
          <w:pPr>
            <w:pStyle w:val="TOC2"/>
            <w:tabs>
              <w:tab w:val="right" w:leader="dot" w:pos="9628"/>
            </w:tabs>
            <w:rPr>
              <w:ins w:id="41" w:author="Nikolai Topping" w:date="2016-03-29T14:11:00Z"/>
              <w:rFonts w:eastAsiaTheme="minorEastAsia"/>
              <w:noProof/>
              <w:lang w:val="en-US"/>
            </w:rPr>
          </w:pPr>
          <w:ins w:id="42"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"_Toc447024046"</w:instrText>
            </w:r>
            <w:r w:rsidRPr="00C036BB">
              <w:rPr>
                <w:rStyle w:val="Hyperlink"/>
                <w:noProof/>
              </w:rPr>
              <w:instrText xml:space="preserve"> </w:instrText>
            </w:r>
            <w:r w:rsidRPr="00C036BB">
              <w:rPr>
                <w:rStyle w:val="Hyperlink"/>
                <w:noProof/>
              </w:rPr>
            </w:r>
            <w:r w:rsidRPr="00C036BB">
              <w:rPr>
                <w:rStyle w:val="Hyperlink"/>
                <w:noProof/>
              </w:rPr>
              <w:fldChar w:fldCharType="separate"/>
            </w:r>
            <w:r w:rsidRPr="00C036BB">
              <w:rPr>
                <w:rStyle w:val="Hyperlink"/>
                <w:noProof/>
              </w:rPr>
              <w:t>Use Case 6: Ændring af tidsplan.</w:t>
            </w:r>
            <w:r>
              <w:rPr>
                <w:noProof/>
                <w:webHidden/>
              </w:rPr>
              <w:tab/>
            </w:r>
            <w:r>
              <w:rPr>
                <w:noProof/>
                <w:webHidden/>
              </w:rPr>
              <w:fldChar w:fldCharType="begin"/>
            </w:r>
            <w:r>
              <w:rPr>
                <w:noProof/>
                <w:webHidden/>
              </w:rPr>
              <w:instrText xml:space="preserve"> PAGEREF _Toc447024046 \h </w:instrText>
            </w:r>
            <w:r>
              <w:rPr>
                <w:noProof/>
                <w:webHidden/>
              </w:rPr>
            </w:r>
          </w:ins>
          <w:r>
            <w:rPr>
              <w:noProof/>
              <w:webHidden/>
            </w:rPr>
            <w:fldChar w:fldCharType="separate"/>
          </w:r>
          <w:ins w:id="43" w:author="Nikolai Topping" w:date="2016-03-29T14:11:00Z">
            <w:r>
              <w:rPr>
                <w:noProof/>
                <w:webHidden/>
              </w:rPr>
              <w:t>10</w:t>
            </w:r>
            <w:r>
              <w:rPr>
                <w:noProof/>
                <w:webHidden/>
              </w:rPr>
              <w:fldChar w:fldCharType="end"/>
            </w:r>
            <w:r w:rsidRPr="00C036BB">
              <w:rPr>
                <w:rStyle w:val="Hyperlink"/>
                <w:noProof/>
              </w:rPr>
              <w:fldChar w:fldCharType="end"/>
            </w:r>
          </w:ins>
        </w:p>
        <w:p w14:paraId="147E8DA4" w14:textId="77777777" w:rsidR="0042741B" w:rsidRDefault="0042741B">
          <w:pPr>
            <w:pStyle w:val="TOC2"/>
            <w:tabs>
              <w:tab w:val="right" w:leader="dot" w:pos="9628"/>
            </w:tabs>
            <w:rPr>
              <w:ins w:id="44" w:author="Nikolai Topping" w:date="2016-03-29T14:11:00Z"/>
              <w:rFonts w:eastAsiaTheme="minorEastAsia"/>
              <w:noProof/>
              <w:lang w:val="en-US"/>
            </w:rPr>
          </w:pPr>
          <w:ins w:id="45"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"_Toc447024047"</w:instrText>
            </w:r>
            <w:r w:rsidRPr="00C036BB">
              <w:rPr>
                <w:rStyle w:val="Hyperlink"/>
                <w:noProof/>
              </w:rPr>
              <w:instrText xml:space="preserve"> </w:instrText>
            </w:r>
            <w:r w:rsidRPr="00C036BB">
              <w:rPr>
                <w:rStyle w:val="Hyperlink"/>
                <w:noProof/>
              </w:rPr>
            </w:r>
            <w:r w:rsidRPr="00C036BB">
              <w:rPr>
                <w:rStyle w:val="Hyperlink"/>
                <w:noProof/>
              </w:rPr>
              <w:fldChar w:fldCharType="separate"/>
            </w:r>
            <w:r w:rsidRPr="00C036BB">
              <w:rPr>
                <w:rStyle w:val="Hyperlink"/>
                <w:noProof/>
              </w:rPr>
              <w:t>Use Case 7: Kør simulering.</w:t>
            </w:r>
            <w:r>
              <w:rPr>
                <w:noProof/>
                <w:webHidden/>
              </w:rPr>
              <w:tab/>
            </w:r>
            <w:r>
              <w:rPr>
                <w:noProof/>
                <w:webHidden/>
              </w:rPr>
              <w:fldChar w:fldCharType="begin"/>
            </w:r>
            <w:r>
              <w:rPr>
                <w:noProof/>
                <w:webHidden/>
              </w:rPr>
              <w:instrText xml:space="preserve"> PAGEREF _Toc447024047 \h </w:instrText>
            </w:r>
            <w:r>
              <w:rPr>
                <w:noProof/>
                <w:webHidden/>
              </w:rPr>
            </w:r>
          </w:ins>
          <w:r>
            <w:rPr>
              <w:noProof/>
              <w:webHidden/>
            </w:rPr>
            <w:fldChar w:fldCharType="separate"/>
          </w:r>
          <w:ins w:id="46" w:author="Nikolai Topping" w:date="2016-03-29T14:11:00Z">
            <w:r>
              <w:rPr>
                <w:noProof/>
                <w:webHidden/>
              </w:rPr>
              <w:t>12</w:t>
            </w:r>
            <w:r>
              <w:rPr>
                <w:noProof/>
                <w:webHidden/>
              </w:rPr>
              <w:fldChar w:fldCharType="end"/>
            </w:r>
            <w:r w:rsidRPr="00C036BB">
              <w:rPr>
                <w:rStyle w:val="Hyperlink"/>
                <w:noProof/>
              </w:rPr>
              <w:fldChar w:fldCharType="end"/>
            </w:r>
          </w:ins>
        </w:p>
        <w:p w14:paraId="560C782F" w14:textId="77777777" w:rsidR="0042741B" w:rsidRDefault="0042741B">
          <w:pPr>
            <w:pStyle w:val="TOC1"/>
            <w:tabs>
              <w:tab w:val="left" w:pos="440"/>
              <w:tab w:val="right" w:leader="dot" w:pos="9628"/>
            </w:tabs>
            <w:rPr>
              <w:ins w:id="47" w:author="Nikolai Topping" w:date="2016-03-29T14:11:00Z"/>
              <w:rFonts w:eastAsiaTheme="minorEastAsia"/>
              <w:noProof/>
              <w:lang w:val="en-US"/>
            </w:rPr>
          </w:pPr>
          <w:ins w:id="48" w:author="Nikolai Topping" w:date="2016-03-29T14:11:00Z">
            <w:r w:rsidRPr="00C036BB">
              <w:rPr>
                <w:rStyle w:val="Hyperlink"/>
                <w:noProof/>
              </w:rPr>
              <w:fldChar w:fldCharType="begin"/>
            </w:r>
            <w:r w:rsidRPr="00C036BB">
              <w:rPr>
                <w:rStyle w:val="Hyperlink"/>
                <w:noProof/>
              </w:rPr>
              <w:instrText xml:space="preserve"> </w:instrText>
            </w:r>
            <w:r>
              <w:rPr>
                <w:noProof/>
              </w:rPr>
              <w:instrText>HYPERLINK \l "_Toc447024048"</w:instrText>
            </w:r>
            <w:r w:rsidRPr="00C036BB">
              <w:rPr>
                <w:rStyle w:val="Hyperlink"/>
                <w:noProof/>
              </w:rPr>
              <w:instrText xml:space="preserve"> </w:instrText>
            </w:r>
            <w:r w:rsidRPr="00C036BB">
              <w:rPr>
                <w:rStyle w:val="Hyperlink"/>
                <w:noProof/>
              </w:rPr>
            </w:r>
            <w:r w:rsidRPr="00C036BB">
              <w:rPr>
                <w:rStyle w:val="Hyperlink"/>
                <w:noProof/>
              </w:rPr>
              <w:fldChar w:fldCharType="separate"/>
            </w:r>
            <w:r w:rsidRPr="00C036BB">
              <w:rPr>
                <w:rStyle w:val="Hyperlink"/>
                <w:noProof/>
              </w:rPr>
              <w:t>3</w:t>
            </w:r>
            <w:r>
              <w:rPr>
                <w:rFonts w:eastAsiaTheme="minorEastAsia"/>
                <w:noProof/>
                <w:lang w:val="en-US"/>
              </w:rPr>
              <w:tab/>
            </w:r>
            <w:r w:rsidRPr="00C036BB">
              <w:rPr>
                <w:rStyle w:val="Hyperlink"/>
                <w:noProof/>
              </w:rPr>
              <w:t>Yderlige tekniske krav</w:t>
            </w:r>
            <w:r>
              <w:rPr>
                <w:noProof/>
                <w:webHidden/>
              </w:rPr>
              <w:tab/>
            </w:r>
            <w:r>
              <w:rPr>
                <w:noProof/>
                <w:webHidden/>
              </w:rPr>
              <w:fldChar w:fldCharType="begin"/>
            </w:r>
            <w:r>
              <w:rPr>
                <w:noProof/>
                <w:webHidden/>
              </w:rPr>
              <w:instrText xml:space="preserve"> PAGEREF _Toc447024048 \h </w:instrText>
            </w:r>
            <w:r>
              <w:rPr>
                <w:noProof/>
                <w:webHidden/>
              </w:rPr>
            </w:r>
          </w:ins>
          <w:r>
            <w:rPr>
              <w:noProof/>
              <w:webHidden/>
            </w:rPr>
            <w:fldChar w:fldCharType="separate"/>
          </w:r>
          <w:ins w:id="49" w:author="Nikolai Topping" w:date="2016-03-29T14:11:00Z">
            <w:r>
              <w:rPr>
                <w:noProof/>
                <w:webHidden/>
              </w:rPr>
              <w:t>13</w:t>
            </w:r>
            <w:r>
              <w:rPr>
                <w:noProof/>
                <w:webHidden/>
              </w:rPr>
              <w:fldChar w:fldCharType="end"/>
            </w:r>
            <w:r w:rsidRPr="00C036BB">
              <w:rPr>
                <w:rStyle w:val="Hyperlink"/>
                <w:noProof/>
              </w:rPr>
              <w:fldChar w:fldCharType="end"/>
            </w:r>
          </w:ins>
        </w:p>
        <w:p w14:paraId="4DC7489B" w14:textId="77777777" w:rsidR="00F172CD" w:rsidDel="005D11BD" w:rsidRDefault="00F172CD">
          <w:pPr>
            <w:pStyle w:val="TOC1"/>
            <w:tabs>
              <w:tab w:val="left" w:pos="440"/>
              <w:tab w:val="right" w:leader="dot" w:pos="9628"/>
            </w:tabs>
            <w:rPr>
              <w:del w:id="50" w:author="Nikolai Topping" w:date="2016-03-29T09:26:00Z"/>
              <w:rFonts w:eastAsiaTheme="minorEastAsia"/>
              <w:noProof/>
              <w:lang w:eastAsia="da-DK"/>
            </w:rPr>
          </w:pPr>
          <w:del w:id="51" w:author="Nikolai Topping" w:date="2016-03-29T09:26:00Z">
            <w:r w:rsidRPr="005D11BD" w:rsidDel="005D11BD">
              <w:rPr>
                <w:noProof/>
                <w:rPrChange w:id="52" w:author="Nikolai Topping" w:date="2016-03-29T09:26:00Z">
                  <w:rPr>
                    <w:rStyle w:val="Hyperlink"/>
                    <w:noProof/>
                  </w:rPr>
                </w:rPrChange>
              </w:rPr>
              <w:delText>1</w:delText>
            </w:r>
            <w:r w:rsidDel="005D11BD">
              <w:rPr>
                <w:rFonts w:eastAsiaTheme="minorEastAsia"/>
                <w:noProof/>
                <w:lang w:eastAsia="da-DK"/>
              </w:rPr>
              <w:tab/>
            </w:r>
            <w:r w:rsidRPr="005D11BD" w:rsidDel="005D11BD">
              <w:rPr>
                <w:noProof/>
                <w:rPrChange w:id="53" w:author="Nikolai Topping" w:date="2016-03-29T09:26:00Z">
                  <w:rPr>
                    <w:rStyle w:val="Hyperlink"/>
                    <w:noProof/>
                  </w:rPr>
                </w:rPrChange>
              </w:rPr>
              <w:delText>Aktører.</w:delText>
            </w:r>
            <w:r w:rsidDel="005D11BD">
              <w:rPr>
                <w:noProof/>
                <w:webHidden/>
              </w:rPr>
              <w:tab/>
              <w:delText>2</w:delText>
            </w:r>
          </w:del>
        </w:p>
        <w:p w14:paraId="4DC7489C" w14:textId="77777777" w:rsidR="00F172CD" w:rsidDel="005D11BD" w:rsidRDefault="00F172CD">
          <w:pPr>
            <w:pStyle w:val="TOC2"/>
            <w:tabs>
              <w:tab w:val="left" w:pos="880"/>
              <w:tab w:val="right" w:leader="dot" w:pos="9628"/>
            </w:tabs>
            <w:rPr>
              <w:del w:id="54" w:author="Nikolai Topping" w:date="2016-03-29T09:26:00Z"/>
              <w:rFonts w:eastAsiaTheme="minorEastAsia"/>
              <w:noProof/>
              <w:lang w:eastAsia="da-DK"/>
            </w:rPr>
          </w:pPr>
          <w:del w:id="55" w:author="Nikolai Topping" w:date="2016-03-29T09:26:00Z">
            <w:r w:rsidRPr="005D11BD" w:rsidDel="005D11BD">
              <w:rPr>
                <w:noProof/>
                <w:rPrChange w:id="56" w:author="Nikolai Topping" w:date="2016-03-29T09:26:00Z">
                  <w:rPr>
                    <w:rStyle w:val="Hyperlink"/>
                    <w:noProof/>
                  </w:rPr>
                </w:rPrChange>
              </w:rPr>
              <w:delText>1.1</w:delText>
            </w:r>
            <w:r w:rsidDel="005D11BD">
              <w:rPr>
                <w:rFonts w:eastAsiaTheme="minorEastAsia"/>
                <w:noProof/>
                <w:lang w:eastAsia="da-DK"/>
              </w:rPr>
              <w:tab/>
            </w:r>
            <w:r w:rsidRPr="005D11BD" w:rsidDel="005D11BD">
              <w:rPr>
                <w:noProof/>
                <w:rPrChange w:id="57" w:author="Nikolai Topping" w:date="2016-03-29T09:26:00Z">
                  <w:rPr>
                    <w:rStyle w:val="Hyperlink"/>
                    <w:noProof/>
                  </w:rPr>
                </w:rPrChange>
              </w:rPr>
              <w:delText>Aktør-Kontekst.</w:delText>
            </w:r>
            <w:r w:rsidDel="005D11BD">
              <w:rPr>
                <w:noProof/>
                <w:webHidden/>
              </w:rPr>
              <w:tab/>
              <w:delText>2</w:delText>
            </w:r>
          </w:del>
        </w:p>
        <w:p w14:paraId="4DC7489D" w14:textId="77777777" w:rsidR="00F172CD" w:rsidDel="005D11BD" w:rsidRDefault="00F172CD">
          <w:pPr>
            <w:pStyle w:val="TOC2"/>
            <w:tabs>
              <w:tab w:val="left" w:pos="880"/>
              <w:tab w:val="right" w:leader="dot" w:pos="9628"/>
            </w:tabs>
            <w:rPr>
              <w:del w:id="58" w:author="Nikolai Topping" w:date="2016-03-29T09:26:00Z"/>
              <w:rFonts w:eastAsiaTheme="minorEastAsia"/>
              <w:noProof/>
              <w:lang w:eastAsia="da-DK"/>
            </w:rPr>
          </w:pPr>
          <w:del w:id="59" w:author="Nikolai Topping" w:date="2016-03-29T09:26:00Z">
            <w:r w:rsidRPr="005D11BD" w:rsidDel="005D11BD">
              <w:rPr>
                <w:noProof/>
                <w:rPrChange w:id="60" w:author="Nikolai Topping" w:date="2016-03-29T09:26:00Z">
                  <w:rPr>
                    <w:rStyle w:val="Hyperlink"/>
                    <w:noProof/>
                  </w:rPr>
                </w:rPrChange>
              </w:rPr>
              <w:delText>1.2</w:delText>
            </w:r>
            <w:r w:rsidDel="005D11BD">
              <w:rPr>
                <w:rFonts w:eastAsiaTheme="minorEastAsia"/>
                <w:noProof/>
                <w:lang w:eastAsia="da-DK"/>
              </w:rPr>
              <w:tab/>
            </w:r>
            <w:r w:rsidRPr="005D11BD" w:rsidDel="005D11BD">
              <w:rPr>
                <w:noProof/>
                <w:rPrChange w:id="61" w:author="Nikolai Topping" w:date="2016-03-29T09:26:00Z">
                  <w:rPr>
                    <w:rStyle w:val="Hyperlink"/>
                    <w:noProof/>
                  </w:rPr>
                </w:rPrChange>
              </w:rPr>
              <w:delText>Bruger.</w:delText>
            </w:r>
            <w:r w:rsidDel="005D11BD">
              <w:rPr>
                <w:noProof/>
                <w:webHidden/>
              </w:rPr>
              <w:tab/>
              <w:delText>3</w:delText>
            </w:r>
          </w:del>
        </w:p>
        <w:p w14:paraId="4DC7489E" w14:textId="77777777" w:rsidR="00F172CD" w:rsidDel="005D11BD" w:rsidRDefault="00F172CD">
          <w:pPr>
            <w:pStyle w:val="TOC2"/>
            <w:tabs>
              <w:tab w:val="left" w:pos="880"/>
              <w:tab w:val="right" w:leader="dot" w:pos="9628"/>
            </w:tabs>
            <w:rPr>
              <w:del w:id="62" w:author="Nikolai Topping" w:date="2016-03-29T09:26:00Z"/>
              <w:rFonts w:eastAsiaTheme="minorEastAsia"/>
              <w:noProof/>
              <w:lang w:eastAsia="da-DK"/>
            </w:rPr>
          </w:pPr>
          <w:del w:id="63" w:author="Nikolai Topping" w:date="2016-03-29T09:26:00Z">
            <w:r w:rsidRPr="005D11BD" w:rsidDel="005D11BD">
              <w:rPr>
                <w:noProof/>
                <w:rPrChange w:id="64" w:author="Nikolai Topping" w:date="2016-03-29T09:26:00Z">
                  <w:rPr>
                    <w:rStyle w:val="Hyperlink"/>
                    <w:noProof/>
                  </w:rPr>
                </w:rPrChange>
              </w:rPr>
              <w:delText>1.3</w:delText>
            </w:r>
            <w:r w:rsidDel="005D11BD">
              <w:rPr>
                <w:rFonts w:eastAsiaTheme="minorEastAsia"/>
                <w:noProof/>
                <w:lang w:eastAsia="da-DK"/>
              </w:rPr>
              <w:tab/>
            </w:r>
            <w:r w:rsidRPr="005D11BD" w:rsidDel="005D11BD">
              <w:rPr>
                <w:noProof/>
                <w:rPrChange w:id="65" w:author="Nikolai Topping" w:date="2016-03-29T09:26:00Z">
                  <w:rPr>
                    <w:rStyle w:val="Hyperlink"/>
                    <w:noProof/>
                  </w:rPr>
                </w:rPrChange>
              </w:rPr>
              <w:delText>Styreboks.</w:delText>
            </w:r>
            <w:r w:rsidDel="005D11BD">
              <w:rPr>
                <w:noProof/>
                <w:webHidden/>
              </w:rPr>
              <w:tab/>
              <w:delText>3</w:delText>
            </w:r>
          </w:del>
        </w:p>
        <w:p w14:paraId="4DC7489F" w14:textId="77777777" w:rsidR="00F172CD" w:rsidDel="005D11BD" w:rsidRDefault="00F172CD">
          <w:pPr>
            <w:pStyle w:val="TOC2"/>
            <w:tabs>
              <w:tab w:val="left" w:pos="880"/>
              <w:tab w:val="right" w:leader="dot" w:pos="9628"/>
            </w:tabs>
            <w:rPr>
              <w:del w:id="66" w:author="Nikolai Topping" w:date="2016-03-29T09:26:00Z"/>
              <w:rFonts w:eastAsiaTheme="minorEastAsia"/>
              <w:noProof/>
              <w:lang w:eastAsia="da-DK"/>
            </w:rPr>
          </w:pPr>
          <w:del w:id="67" w:author="Nikolai Topping" w:date="2016-03-29T09:26:00Z">
            <w:r w:rsidRPr="005D11BD" w:rsidDel="005D11BD">
              <w:rPr>
                <w:noProof/>
                <w:rPrChange w:id="68" w:author="Nikolai Topping" w:date="2016-03-29T09:26:00Z">
                  <w:rPr>
                    <w:rStyle w:val="Hyperlink"/>
                    <w:noProof/>
                  </w:rPr>
                </w:rPrChange>
              </w:rPr>
              <w:delText>1.4</w:delText>
            </w:r>
            <w:r w:rsidDel="005D11BD">
              <w:rPr>
                <w:rFonts w:eastAsiaTheme="minorEastAsia"/>
                <w:noProof/>
                <w:lang w:eastAsia="da-DK"/>
              </w:rPr>
              <w:tab/>
            </w:r>
            <w:r w:rsidRPr="005D11BD" w:rsidDel="005D11BD">
              <w:rPr>
                <w:noProof/>
                <w:rPrChange w:id="69" w:author="Nikolai Topping" w:date="2016-03-29T09:26:00Z">
                  <w:rPr>
                    <w:rStyle w:val="Hyperlink"/>
                    <w:noProof/>
                  </w:rPr>
                </w:rPrChange>
              </w:rPr>
              <w:delText>Computer Software.</w:delText>
            </w:r>
            <w:r w:rsidDel="005D11BD">
              <w:rPr>
                <w:noProof/>
                <w:webHidden/>
              </w:rPr>
              <w:tab/>
              <w:delText>3</w:delText>
            </w:r>
          </w:del>
        </w:p>
        <w:p w14:paraId="4DC748A0" w14:textId="77777777" w:rsidR="00F172CD" w:rsidDel="005D11BD" w:rsidRDefault="00F172CD">
          <w:pPr>
            <w:pStyle w:val="TOC2"/>
            <w:tabs>
              <w:tab w:val="left" w:pos="880"/>
              <w:tab w:val="right" w:leader="dot" w:pos="9628"/>
            </w:tabs>
            <w:rPr>
              <w:del w:id="70" w:author="Nikolai Topping" w:date="2016-03-29T09:26:00Z"/>
              <w:rFonts w:eastAsiaTheme="minorEastAsia"/>
              <w:noProof/>
              <w:lang w:eastAsia="da-DK"/>
            </w:rPr>
          </w:pPr>
          <w:del w:id="71" w:author="Nikolai Topping" w:date="2016-03-29T09:26:00Z">
            <w:r w:rsidRPr="005D11BD" w:rsidDel="005D11BD">
              <w:rPr>
                <w:noProof/>
                <w:rPrChange w:id="72" w:author="Nikolai Topping" w:date="2016-03-29T09:26:00Z">
                  <w:rPr>
                    <w:rStyle w:val="Hyperlink"/>
                    <w:noProof/>
                  </w:rPr>
                </w:rPrChange>
              </w:rPr>
              <w:delText>1.5</w:delText>
            </w:r>
            <w:r w:rsidDel="005D11BD">
              <w:rPr>
                <w:rFonts w:eastAsiaTheme="minorEastAsia"/>
                <w:noProof/>
                <w:lang w:eastAsia="da-DK"/>
              </w:rPr>
              <w:tab/>
            </w:r>
            <w:r w:rsidRPr="005D11BD" w:rsidDel="005D11BD">
              <w:rPr>
                <w:noProof/>
                <w:rPrChange w:id="73" w:author="Nikolai Topping" w:date="2016-03-29T09:26:00Z">
                  <w:rPr>
                    <w:rStyle w:val="Hyperlink"/>
                    <w:noProof/>
                  </w:rPr>
                </w:rPrChange>
              </w:rPr>
              <w:delText>Enhed.</w:delText>
            </w:r>
            <w:r w:rsidDel="005D11BD">
              <w:rPr>
                <w:noProof/>
                <w:webHidden/>
              </w:rPr>
              <w:tab/>
              <w:delText>3</w:delText>
            </w:r>
          </w:del>
        </w:p>
        <w:p w14:paraId="4DC748A1" w14:textId="77777777" w:rsidR="00F172CD" w:rsidDel="005D11BD" w:rsidRDefault="00F172CD">
          <w:pPr>
            <w:pStyle w:val="TOC1"/>
            <w:tabs>
              <w:tab w:val="left" w:pos="440"/>
              <w:tab w:val="right" w:leader="dot" w:pos="9628"/>
            </w:tabs>
            <w:rPr>
              <w:del w:id="74" w:author="Nikolai Topping" w:date="2016-03-29T09:26:00Z"/>
              <w:rFonts w:eastAsiaTheme="minorEastAsia"/>
              <w:noProof/>
              <w:lang w:eastAsia="da-DK"/>
            </w:rPr>
          </w:pPr>
          <w:del w:id="75" w:author="Nikolai Topping" w:date="2016-03-29T09:26:00Z">
            <w:r w:rsidRPr="005D11BD" w:rsidDel="005D11BD">
              <w:rPr>
                <w:noProof/>
                <w:rPrChange w:id="76" w:author="Nikolai Topping" w:date="2016-03-29T09:26:00Z">
                  <w:rPr>
                    <w:rStyle w:val="Hyperlink"/>
                    <w:noProof/>
                  </w:rPr>
                </w:rPrChange>
              </w:rPr>
              <w:delText>2</w:delText>
            </w:r>
            <w:r w:rsidDel="005D11BD">
              <w:rPr>
                <w:rFonts w:eastAsiaTheme="minorEastAsia"/>
                <w:noProof/>
                <w:lang w:eastAsia="da-DK"/>
              </w:rPr>
              <w:tab/>
            </w:r>
            <w:r w:rsidRPr="005D11BD" w:rsidDel="005D11BD">
              <w:rPr>
                <w:noProof/>
                <w:rPrChange w:id="77" w:author="Nikolai Topping" w:date="2016-03-29T09:26:00Z">
                  <w:rPr>
                    <w:rStyle w:val="Hyperlink"/>
                    <w:noProof/>
                  </w:rPr>
                </w:rPrChange>
              </w:rPr>
              <w:delText>Use cases.</w:delText>
            </w:r>
            <w:r w:rsidDel="005D11BD">
              <w:rPr>
                <w:noProof/>
                <w:webHidden/>
              </w:rPr>
              <w:tab/>
              <w:delText>4</w:delText>
            </w:r>
          </w:del>
        </w:p>
        <w:p w14:paraId="4DC748A2" w14:textId="77777777" w:rsidR="00F172CD" w:rsidDel="005D11BD" w:rsidRDefault="00F172CD">
          <w:pPr>
            <w:pStyle w:val="TOC2"/>
            <w:tabs>
              <w:tab w:val="left" w:pos="880"/>
              <w:tab w:val="right" w:leader="dot" w:pos="9628"/>
            </w:tabs>
            <w:rPr>
              <w:del w:id="78" w:author="Nikolai Topping" w:date="2016-03-29T09:26:00Z"/>
              <w:rFonts w:eastAsiaTheme="minorEastAsia"/>
              <w:noProof/>
              <w:lang w:eastAsia="da-DK"/>
            </w:rPr>
          </w:pPr>
          <w:del w:id="79" w:author="Nikolai Topping" w:date="2016-03-29T09:26:00Z">
            <w:r w:rsidRPr="005D11BD" w:rsidDel="005D11BD">
              <w:rPr>
                <w:noProof/>
                <w:rPrChange w:id="80" w:author="Nikolai Topping" w:date="2016-03-29T09:26:00Z">
                  <w:rPr>
                    <w:rStyle w:val="Hyperlink"/>
                    <w:noProof/>
                  </w:rPr>
                </w:rPrChange>
              </w:rPr>
              <w:delText>2.1</w:delText>
            </w:r>
            <w:r w:rsidDel="005D11BD">
              <w:rPr>
                <w:rFonts w:eastAsiaTheme="minorEastAsia"/>
                <w:noProof/>
                <w:lang w:eastAsia="da-DK"/>
              </w:rPr>
              <w:tab/>
            </w:r>
            <w:r w:rsidRPr="005D11BD" w:rsidDel="005D11BD">
              <w:rPr>
                <w:noProof/>
                <w:rPrChange w:id="81" w:author="Nikolai Topping" w:date="2016-03-29T09:26:00Z">
                  <w:rPr>
                    <w:rStyle w:val="Hyperlink"/>
                    <w:noProof/>
                  </w:rPr>
                </w:rPrChange>
              </w:rPr>
              <w:delText>Use Case diagram.</w:delText>
            </w:r>
            <w:r w:rsidDel="005D11BD">
              <w:rPr>
                <w:noProof/>
                <w:webHidden/>
              </w:rPr>
              <w:tab/>
              <w:delText>4</w:delText>
            </w:r>
          </w:del>
        </w:p>
        <w:p w14:paraId="4DC748A3" w14:textId="77777777" w:rsidR="00F172CD" w:rsidDel="005D11BD" w:rsidRDefault="00F172CD">
          <w:pPr>
            <w:pStyle w:val="TOC2"/>
            <w:tabs>
              <w:tab w:val="left" w:pos="880"/>
              <w:tab w:val="right" w:leader="dot" w:pos="9628"/>
            </w:tabs>
            <w:rPr>
              <w:del w:id="82" w:author="Nikolai Topping" w:date="2016-03-29T09:26:00Z"/>
              <w:rFonts w:eastAsiaTheme="minorEastAsia"/>
              <w:noProof/>
              <w:lang w:eastAsia="da-DK"/>
            </w:rPr>
          </w:pPr>
          <w:del w:id="83" w:author="Nikolai Topping" w:date="2016-03-29T09:26:00Z">
            <w:r w:rsidRPr="005D11BD" w:rsidDel="005D11BD">
              <w:rPr>
                <w:noProof/>
                <w:rPrChange w:id="84" w:author="Nikolai Topping" w:date="2016-03-29T09:26:00Z">
                  <w:rPr>
                    <w:rStyle w:val="Hyperlink"/>
                    <w:noProof/>
                  </w:rPr>
                </w:rPrChange>
              </w:rPr>
              <w:delText>2.2</w:delText>
            </w:r>
            <w:r w:rsidDel="005D11BD">
              <w:rPr>
                <w:rFonts w:eastAsiaTheme="minorEastAsia"/>
                <w:noProof/>
                <w:lang w:eastAsia="da-DK"/>
              </w:rPr>
              <w:tab/>
            </w:r>
            <w:r w:rsidRPr="005D11BD" w:rsidDel="005D11BD">
              <w:rPr>
                <w:noProof/>
                <w:rPrChange w:id="85" w:author="Nikolai Topping" w:date="2016-03-29T09:26:00Z">
                  <w:rPr>
                    <w:rStyle w:val="Hyperlink"/>
                    <w:noProof/>
                  </w:rPr>
                </w:rPrChange>
              </w:rPr>
              <w:delText>Use case 1: Opstart af System.</w:delText>
            </w:r>
            <w:r w:rsidDel="005D11BD">
              <w:rPr>
                <w:noProof/>
                <w:webHidden/>
              </w:rPr>
              <w:tab/>
              <w:delText>5</w:delText>
            </w:r>
          </w:del>
        </w:p>
        <w:p w14:paraId="4DC748A4" w14:textId="77777777" w:rsidR="00F172CD" w:rsidDel="005D11BD" w:rsidRDefault="00F172CD">
          <w:pPr>
            <w:pStyle w:val="TOC2"/>
            <w:tabs>
              <w:tab w:val="left" w:pos="880"/>
              <w:tab w:val="right" w:leader="dot" w:pos="9628"/>
            </w:tabs>
            <w:rPr>
              <w:del w:id="86" w:author="Nikolai Topping" w:date="2016-03-29T09:26:00Z"/>
              <w:rFonts w:eastAsiaTheme="minorEastAsia"/>
              <w:noProof/>
              <w:lang w:eastAsia="da-DK"/>
            </w:rPr>
          </w:pPr>
          <w:del w:id="87" w:author="Nikolai Topping" w:date="2016-03-29T09:26:00Z">
            <w:r w:rsidRPr="005D11BD" w:rsidDel="005D11BD">
              <w:rPr>
                <w:noProof/>
                <w:rPrChange w:id="88" w:author="Nikolai Topping" w:date="2016-03-29T09:26:00Z">
                  <w:rPr>
                    <w:rStyle w:val="Hyperlink"/>
                    <w:noProof/>
                  </w:rPr>
                </w:rPrChange>
              </w:rPr>
              <w:delText>2.3</w:delText>
            </w:r>
            <w:r w:rsidDel="005D11BD">
              <w:rPr>
                <w:rFonts w:eastAsiaTheme="minorEastAsia"/>
                <w:noProof/>
                <w:lang w:eastAsia="da-DK"/>
              </w:rPr>
              <w:tab/>
            </w:r>
            <w:r w:rsidRPr="005D11BD" w:rsidDel="005D11BD">
              <w:rPr>
                <w:noProof/>
                <w:rPrChange w:id="89" w:author="Nikolai Topping" w:date="2016-03-29T09:26:00Z">
                  <w:rPr>
                    <w:rStyle w:val="Hyperlink"/>
                    <w:noProof/>
                  </w:rPr>
                </w:rPrChange>
              </w:rPr>
              <w:delText>Use Case 2: Status forespørgsel.</w:delText>
            </w:r>
            <w:r w:rsidDel="005D11BD">
              <w:rPr>
                <w:noProof/>
                <w:webHidden/>
              </w:rPr>
              <w:tab/>
              <w:delText>6</w:delText>
            </w:r>
          </w:del>
        </w:p>
        <w:p w14:paraId="4DC748A5" w14:textId="77777777" w:rsidR="00F172CD" w:rsidDel="005D11BD" w:rsidRDefault="00F172CD">
          <w:pPr>
            <w:pStyle w:val="TOC2"/>
            <w:tabs>
              <w:tab w:val="left" w:pos="880"/>
              <w:tab w:val="right" w:leader="dot" w:pos="9628"/>
            </w:tabs>
            <w:rPr>
              <w:del w:id="90" w:author="Nikolai Topping" w:date="2016-03-29T09:26:00Z"/>
              <w:rFonts w:eastAsiaTheme="minorEastAsia"/>
              <w:noProof/>
              <w:lang w:eastAsia="da-DK"/>
            </w:rPr>
          </w:pPr>
          <w:del w:id="91" w:author="Nikolai Topping" w:date="2016-03-29T09:26:00Z">
            <w:r w:rsidRPr="005D11BD" w:rsidDel="005D11BD">
              <w:rPr>
                <w:noProof/>
                <w:rPrChange w:id="92" w:author="Nikolai Topping" w:date="2016-03-29T09:26:00Z">
                  <w:rPr>
                    <w:rStyle w:val="Hyperlink"/>
                    <w:noProof/>
                  </w:rPr>
                </w:rPrChange>
              </w:rPr>
              <w:delText>2.4</w:delText>
            </w:r>
            <w:r w:rsidDel="005D11BD">
              <w:rPr>
                <w:rFonts w:eastAsiaTheme="minorEastAsia"/>
                <w:noProof/>
                <w:lang w:eastAsia="da-DK"/>
              </w:rPr>
              <w:tab/>
            </w:r>
            <w:r w:rsidRPr="005D11BD" w:rsidDel="005D11BD">
              <w:rPr>
                <w:noProof/>
                <w:rPrChange w:id="93" w:author="Nikolai Topping" w:date="2016-03-29T09:26:00Z">
                  <w:rPr>
                    <w:rStyle w:val="Hyperlink"/>
                    <w:noProof/>
                  </w:rPr>
                </w:rPrChange>
              </w:rPr>
              <w:delText>Use Case 3: Tilføjelse af enhed.</w:delText>
            </w:r>
            <w:r w:rsidDel="005D11BD">
              <w:rPr>
                <w:noProof/>
                <w:webHidden/>
              </w:rPr>
              <w:tab/>
              <w:delText>6</w:delText>
            </w:r>
          </w:del>
        </w:p>
        <w:p w14:paraId="4DC748A6" w14:textId="77777777" w:rsidR="00F172CD" w:rsidDel="005D11BD" w:rsidRDefault="00F172CD">
          <w:pPr>
            <w:pStyle w:val="TOC2"/>
            <w:tabs>
              <w:tab w:val="left" w:pos="880"/>
              <w:tab w:val="right" w:leader="dot" w:pos="9628"/>
            </w:tabs>
            <w:rPr>
              <w:del w:id="94" w:author="Nikolai Topping" w:date="2016-03-29T09:26:00Z"/>
              <w:rFonts w:eastAsiaTheme="minorEastAsia"/>
              <w:noProof/>
              <w:lang w:eastAsia="da-DK"/>
            </w:rPr>
          </w:pPr>
          <w:del w:id="95" w:author="Nikolai Topping" w:date="2016-03-29T09:26:00Z">
            <w:r w:rsidRPr="005D11BD" w:rsidDel="005D11BD">
              <w:rPr>
                <w:noProof/>
                <w:rPrChange w:id="96" w:author="Nikolai Topping" w:date="2016-03-29T09:26:00Z">
                  <w:rPr>
                    <w:rStyle w:val="Hyperlink"/>
                    <w:noProof/>
                  </w:rPr>
                </w:rPrChange>
              </w:rPr>
              <w:delText>2.5</w:delText>
            </w:r>
            <w:r w:rsidDel="005D11BD">
              <w:rPr>
                <w:rFonts w:eastAsiaTheme="minorEastAsia"/>
                <w:noProof/>
                <w:lang w:eastAsia="da-DK"/>
              </w:rPr>
              <w:tab/>
            </w:r>
            <w:r w:rsidRPr="005D11BD" w:rsidDel="005D11BD">
              <w:rPr>
                <w:noProof/>
                <w:rPrChange w:id="97" w:author="Nikolai Topping" w:date="2016-03-29T09:26:00Z">
                  <w:rPr>
                    <w:rStyle w:val="Hyperlink"/>
                    <w:noProof/>
                  </w:rPr>
                </w:rPrChange>
              </w:rPr>
              <w:delText>Use Case 4: Fjernelse af enhed.</w:delText>
            </w:r>
            <w:r w:rsidDel="005D11BD">
              <w:rPr>
                <w:noProof/>
                <w:webHidden/>
              </w:rPr>
              <w:tab/>
              <w:delText>8</w:delText>
            </w:r>
          </w:del>
        </w:p>
        <w:p w14:paraId="4DC748A7" w14:textId="77777777" w:rsidR="00F172CD" w:rsidDel="005D11BD" w:rsidRDefault="00F172CD">
          <w:pPr>
            <w:pStyle w:val="TOC2"/>
            <w:tabs>
              <w:tab w:val="left" w:pos="880"/>
              <w:tab w:val="right" w:leader="dot" w:pos="9628"/>
            </w:tabs>
            <w:rPr>
              <w:del w:id="98" w:author="Nikolai Topping" w:date="2016-03-29T09:26:00Z"/>
              <w:rFonts w:eastAsiaTheme="minorEastAsia"/>
              <w:noProof/>
              <w:lang w:eastAsia="da-DK"/>
            </w:rPr>
          </w:pPr>
          <w:del w:id="99" w:author="Nikolai Topping" w:date="2016-03-29T09:26:00Z">
            <w:r w:rsidRPr="005D11BD" w:rsidDel="005D11BD">
              <w:rPr>
                <w:noProof/>
                <w:rPrChange w:id="100" w:author="Nikolai Topping" w:date="2016-03-29T09:26:00Z">
                  <w:rPr>
                    <w:rStyle w:val="Hyperlink"/>
                    <w:noProof/>
                  </w:rPr>
                </w:rPrChange>
              </w:rPr>
              <w:delText>2.6</w:delText>
            </w:r>
            <w:r w:rsidDel="005D11BD">
              <w:rPr>
                <w:rFonts w:eastAsiaTheme="minorEastAsia"/>
                <w:noProof/>
                <w:lang w:eastAsia="da-DK"/>
              </w:rPr>
              <w:tab/>
            </w:r>
            <w:r w:rsidRPr="005D11BD" w:rsidDel="005D11BD">
              <w:rPr>
                <w:noProof/>
                <w:rPrChange w:id="101" w:author="Nikolai Topping" w:date="2016-03-29T09:26:00Z">
                  <w:rPr>
                    <w:rStyle w:val="Hyperlink"/>
                    <w:noProof/>
                  </w:rPr>
                </w:rPrChange>
              </w:rPr>
              <w:delText>Use Case 5: Ret Enhed.</w:delText>
            </w:r>
            <w:r w:rsidDel="005D11BD">
              <w:rPr>
                <w:noProof/>
                <w:webHidden/>
              </w:rPr>
              <w:tab/>
              <w:delText>9</w:delText>
            </w:r>
          </w:del>
        </w:p>
        <w:p w14:paraId="4DC748A8" w14:textId="77777777" w:rsidR="00F172CD" w:rsidDel="005D11BD" w:rsidRDefault="00F172CD">
          <w:pPr>
            <w:pStyle w:val="TOC2"/>
            <w:tabs>
              <w:tab w:val="left" w:pos="880"/>
              <w:tab w:val="right" w:leader="dot" w:pos="9628"/>
            </w:tabs>
            <w:rPr>
              <w:del w:id="102" w:author="Nikolai Topping" w:date="2016-03-29T09:26:00Z"/>
              <w:rFonts w:eastAsiaTheme="minorEastAsia"/>
              <w:noProof/>
              <w:lang w:eastAsia="da-DK"/>
            </w:rPr>
          </w:pPr>
          <w:del w:id="103" w:author="Nikolai Topping" w:date="2016-03-29T09:26:00Z">
            <w:r w:rsidRPr="005D11BD" w:rsidDel="005D11BD">
              <w:rPr>
                <w:noProof/>
                <w:rPrChange w:id="104" w:author="Nikolai Topping" w:date="2016-03-29T09:26:00Z">
                  <w:rPr>
                    <w:rStyle w:val="Hyperlink"/>
                    <w:noProof/>
                  </w:rPr>
                </w:rPrChange>
              </w:rPr>
              <w:delText>2.7</w:delText>
            </w:r>
            <w:r w:rsidDel="005D11BD">
              <w:rPr>
                <w:rFonts w:eastAsiaTheme="minorEastAsia"/>
                <w:noProof/>
                <w:lang w:eastAsia="da-DK"/>
              </w:rPr>
              <w:tab/>
            </w:r>
            <w:r w:rsidRPr="005D11BD" w:rsidDel="005D11BD">
              <w:rPr>
                <w:noProof/>
                <w:rPrChange w:id="105" w:author="Nikolai Topping" w:date="2016-03-29T09:26:00Z">
                  <w:rPr>
                    <w:rStyle w:val="Hyperlink"/>
                    <w:noProof/>
                  </w:rPr>
                </w:rPrChange>
              </w:rPr>
              <w:delText>Use Case 6: Ændring af tidsplan.</w:delText>
            </w:r>
            <w:r w:rsidDel="005D11BD">
              <w:rPr>
                <w:noProof/>
                <w:webHidden/>
              </w:rPr>
              <w:tab/>
              <w:delText>9</w:delText>
            </w:r>
          </w:del>
        </w:p>
        <w:p w14:paraId="4DC748A9" w14:textId="77777777" w:rsidR="00F172CD" w:rsidDel="005D11BD" w:rsidRDefault="00F172CD">
          <w:pPr>
            <w:pStyle w:val="TOC2"/>
            <w:tabs>
              <w:tab w:val="left" w:pos="880"/>
              <w:tab w:val="right" w:leader="dot" w:pos="9628"/>
            </w:tabs>
            <w:rPr>
              <w:del w:id="106" w:author="Nikolai Topping" w:date="2016-03-29T09:26:00Z"/>
              <w:rFonts w:eastAsiaTheme="minorEastAsia"/>
              <w:noProof/>
              <w:lang w:eastAsia="da-DK"/>
            </w:rPr>
          </w:pPr>
          <w:del w:id="107" w:author="Nikolai Topping" w:date="2016-03-29T09:26:00Z">
            <w:r w:rsidRPr="005D11BD" w:rsidDel="005D11BD">
              <w:rPr>
                <w:noProof/>
                <w:rPrChange w:id="108" w:author="Nikolai Topping" w:date="2016-03-29T09:26:00Z">
                  <w:rPr>
                    <w:rStyle w:val="Hyperlink"/>
                    <w:noProof/>
                  </w:rPr>
                </w:rPrChange>
              </w:rPr>
              <w:delText>2.8</w:delText>
            </w:r>
            <w:r w:rsidDel="005D11BD">
              <w:rPr>
                <w:rFonts w:eastAsiaTheme="minorEastAsia"/>
                <w:noProof/>
                <w:lang w:eastAsia="da-DK"/>
              </w:rPr>
              <w:tab/>
            </w:r>
            <w:r w:rsidRPr="005D11BD" w:rsidDel="005D11BD">
              <w:rPr>
                <w:noProof/>
                <w:rPrChange w:id="109" w:author="Nikolai Topping" w:date="2016-03-29T09:26:00Z">
                  <w:rPr>
                    <w:rStyle w:val="Hyperlink"/>
                    <w:noProof/>
                  </w:rPr>
                </w:rPrChange>
              </w:rPr>
              <w:delText>Use Case 7: Kør simulering.</w:delText>
            </w:r>
            <w:r w:rsidDel="005D11BD">
              <w:rPr>
                <w:noProof/>
                <w:webHidden/>
              </w:rPr>
              <w:tab/>
              <w:delText>11</w:delText>
            </w:r>
          </w:del>
        </w:p>
        <w:p w14:paraId="4DC748AA" w14:textId="77777777" w:rsidR="00F172CD" w:rsidDel="005D11BD" w:rsidRDefault="00F172CD">
          <w:pPr>
            <w:pStyle w:val="TOC1"/>
            <w:tabs>
              <w:tab w:val="left" w:pos="440"/>
              <w:tab w:val="right" w:leader="dot" w:pos="9628"/>
            </w:tabs>
            <w:rPr>
              <w:del w:id="110" w:author="Nikolai Topping" w:date="2016-03-29T09:26:00Z"/>
              <w:rFonts w:eastAsiaTheme="minorEastAsia"/>
              <w:noProof/>
              <w:lang w:eastAsia="da-DK"/>
            </w:rPr>
          </w:pPr>
          <w:del w:id="111" w:author="Nikolai Topping" w:date="2016-03-29T09:26:00Z">
            <w:r w:rsidRPr="005D11BD" w:rsidDel="005D11BD">
              <w:rPr>
                <w:noProof/>
                <w:rPrChange w:id="112" w:author="Nikolai Topping" w:date="2016-03-29T09:26:00Z">
                  <w:rPr>
                    <w:rStyle w:val="Hyperlink"/>
                    <w:noProof/>
                  </w:rPr>
                </w:rPrChange>
              </w:rPr>
              <w:delText>3</w:delText>
            </w:r>
            <w:r w:rsidDel="005D11BD">
              <w:rPr>
                <w:rFonts w:eastAsiaTheme="minorEastAsia"/>
                <w:noProof/>
                <w:lang w:eastAsia="da-DK"/>
              </w:rPr>
              <w:tab/>
            </w:r>
            <w:r w:rsidRPr="005D11BD" w:rsidDel="005D11BD">
              <w:rPr>
                <w:noProof/>
                <w:rPrChange w:id="113" w:author="Nikolai Topping" w:date="2016-03-29T09:26:00Z">
                  <w:rPr>
                    <w:rStyle w:val="Hyperlink"/>
                    <w:noProof/>
                  </w:rPr>
                </w:rPrChange>
              </w:rPr>
              <w:delText>Krav specifikation.</w:delText>
            </w:r>
            <w:r w:rsidDel="005D11BD">
              <w:rPr>
                <w:noProof/>
                <w:webHidden/>
              </w:rPr>
              <w:tab/>
              <w:delText>12</w:delText>
            </w:r>
          </w:del>
        </w:p>
        <w:p w14:paraId="4DC748AB" w14:textId="77777777" w:rsidR="00CF7C91" w:rsidRDefault="00CF7C91">
          <w:r>
            <w:rPr>
              <w:b/>
              <w:bCs/>
            </w:rPr>
            <w:fldChar w:fldCharType="end"/>
          </w:r>
        </w:p>
      </w:sdtContent>
    </w:sdt>
    <w:p w14:paraId="4DC748AC" w14:textId="77777777" w:rsidR="00CF7C91" w:rsidRDefault="00CF7C91" w:rsidP="00CF7C91">
      <w:pPr>
        <w:tabs>
          <w:tab w:val="left" w:pos="5670"/>
        </w:tabs>
        <w:rPr>
          <w:rFonts w:asciiTheme="majorHAnsi" w:eastAsiaTheme="majorEastAsia" w:hAnsiTheme="majorHAnsi" w:cstheme="majorBidi"/>
          <w:color w:val="2E74B5" w:themeColor="accent1" w:themeShade="BF"/>
          <w:sz w:val="32"/>
          <w:szCs w:val="32"/>
        </w:rPr>
      </w:pPr>
      <w:r>
        <w:br w:type="page"/>
      </w:r>
    </w:p>
    <w:p w14:paraId="4DC748AD" w14:textId="04733C6D" w:rsidR="00EA7EBF" w:rsidRDefault="44B13779" w:rsidP="00F172CD">
      <w:pPr>
        <w:pStyle w:val="Heading1"/>
      </w:pPr>
      <w:ins w:id="114" w:author="Torben Grove" w:date="2016-03-17T13:43:00Z">
        <w:del w:id="115" w:author="Thor Videbæk Laasholdt" w:date="2016-03-17T12:43:00Z">
          <w:r w:rsidDel="0E063E95">
            <w:lastRenderedPageBreak/>
            <w:delText>Gui</w:delText>
          </w:r>
        </w:del>
      </w:ins>
      <w:bookmarkStart w:id="116" w:name="_Toc447024030"/>
      <w:ins w:id="117" w:author="Thor Videbæk Laasholdt" w:date="2016-03-17T12:43:00Z">
        <w:r w:rsidR="0E063E95">
          <w:t>Aktører</w:t>
        </w:r>
      </w:ins>
      <w:bookmarkEnd w:id="116"/>
      <w:del w:id="118" w:author="Thor Videbæk Laasholdt" w:date="2016-03-17T12:43:00Z">
        <w:r w:rsidR="00CF7C91" w:rsidDel="0E063E95">
          <w:delText>.</w:delText>
        </w:r>
      </w:del>
    </w:p>
    <w:p w14:paraId="4DC748AE" w14:textId="77777777" w:rsidR="006B17A3" w:rsidRDefault="006B17A3" w:rsidP="006B17A3">
      <w:r>
        <w:t xml:space="preserve">I dette afsnit findes en oversigt og beskrivelse af aktørerne i systemet. På </w:t>
      </w:r>
      <w:r w:rsidR="007F6D44">
        <w:fldChar w:fldCharType="begin"/>
      </w:r>
      <w:r w:rsidR="007F6D44">
        <w:instrText xml:space="preserve"> REF _Ref445840314 \h </w:instrText>
      </w:r>
      <w:r w:rsidR="007F6D44">
        <w:fldChar w:fldCharType="separate"/>
      </w:r>
      <w:r w:rsidR="007F6D44">
        <w:t xml:space="preserve">Diagram </w:t>
      </w:r>
      <w:r w:rsidR="007F6D44">
        <w:rPr>
          <w:noProof/>
        </w:rPr>
        <w:t>1</w:t>
      </w:r>
      <w:r w:rsidR="007F6D44">
        <w:fldChar w:fldCharType="end"/>
      </w:r>
      <w:r w:rsidR="007F6D44">
        <w:t xml:space="preserve"> </w:t>
      </w:r>
      <w:r>
        <w:t>ses et aktør-kontekst diagram der viser hvilken rolle aktørerne har i forbindelse med brugen af systemet.</w:t>
      </w:r>
    </w:p>
    <w:p w14:paraId="4DC748AF" w14:textId="77777777" w:rsidR="008E1A1D" w:rsidRDefault="008E1A1D" w:rsidP="006B17A3"/>
    <w:p w14:paraId="4DC748B0" w14:textId="761D30E8" w:rsidR="00CA0078" w:rsidRPr="006B17A3" w:rsidRDefault="00CA0078" w:rsidP="00F172CD">
      <w:pPr>
        <w:pStyle w:val="Heading2"/>
      </w:pPr>
      <w:bookmarkStart w:id="119" w:name="_Toc447024031"/>
      <w:r>
        <w:t>Aktør-</w:t>
      </w:r>
      <w:commentRangeStart w:id="120"/>
      <w:commentRangeStart w:id="121"/>
      <w:r>
        <w:t>Kontekst</w:t>
      </w:r>
      <w:commentRangeEnd w:id="120"/>
      <w:r w:rsidR="00EE2E18">
        <w:rPr>
          <w:rStyle w:val="CommentReference"/>
          <w:rFonts w:asciiTheme="minorHAnsi" w:eastAsiaTheme="minorHAnsi" w:hAnsiTheme="minorHAnsi" w:cstheme="minorBidi"/>
          <w:color w:val="auto"/>
        </w:rPr>
        <w:commentReference w:id="120"/>
      </w:r>
      <w:commentRangeEnd w:id="121"/>
      <w:r w:rsidR="00AF17A0">
        <w:rPr>
          <w:rStyle w:val="CommentReference"/>
          <w:rFonts w:asciiTheme="minorHAnsi" w:eastAsiaTheme="minorHAnsi" w:hAnsiTheme="minorHAnsi" w:cstheme="minorBidi"/>
          <w:color w:val="auto"/>
        </w:rPr>
        <w:commentReference w:id="121"/>
      </w:r>
      <w:r w:rsidR="00CF7C91">
        <w:t>.</w:t>
      </w:r>
      <w:bookmarkEnd w:id="119"/>
    </w:p>
    <w:p w14:paraId="4DC748B1" w14:textId="77777777" w:rsidR="007F6D44" w:rsidRDefault="00AB7687" w:rsidP="007F6D44">
      <w:pPr>
        <w:keepNext/>
      </w:pPr>
      <w:r>
        <w:rPr>
          <w:noProof/>
          <w:lang w:val="en-US"/>
        </w:rPr>
        <w:drawing>
          <wp:inline distT="0" distB="0" distL="0" distR="0" wp14:anchorId="4DC749AA" wp14:editId="4DC749AB">
            <wp:extent cx="6120130" cy="56832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683250"/>
                    </a:xfrm>
                    <a:prstGeom prst="rect">
                      <a:avLst/>
                    </a:prstGeom>
                  </pic:spPr>
                </pic:pic>
              </a:graphicData>
            </a:graphic>
          </wp:inline>
        </w:drawing>
      </w:r>
    </w:p>
    <w:p w14:paraId="4DC748B2" w14:textId="77777777" w:rsidR="006B17A3" w:rsidRDefault="007F6D44" w:rsidP="007F6D44">
      <w:pPr>
        <w:pStyle w:val="Caption"/>
      </w:pPr>
      <w:bookmarkStart w:id="122" w:name="_Ref445840314"/>
      <w:r>
        <w:t xml:space="preserve">Diagram </w:t>
      </w:r>
      <w:r w:rsidR="00B61237">
        <w:fldChar w:fldCharType="begin"/>
      </w:r>
      <w:r w:rsidR="00B61237">
        <w:instrText xml:space="preserve"> SEQ Diagram \* ARABIC </w:instrText>
      </w:r>
      <w:r w:rsidR="00B61237">
        <w:fldChar w:fldCharType="separate"/>
      </w:r>
      <w:r w:rsidR="000B3DA2" w:rsidRPr="5FC21806">
        <w:rPr>
          <w:rPrChange w:id="123" w:author="Frederik Andersen" w:date="2016-03-17T12:52:00Z">
            <w:rPr>
              <w:noProof/>
            </w:rPr>
          </w:rPrChange>
        </w:rPr>
        <w:t>1</w:t>
      </w:r>
      <w:r w:rsidR="00B61237">
        <w:fldChar w:fldCharType="end"/>
      </w:r>
      <w:bookmarkEnd w:id="122"/>
      <w:r>
        <w:t xml:space="preserve"> - Aktør </w:t>
      </w:r>
      <w:r w:rsidR="007C40DA">
        <w:t>–</w:t>
      </w:r>
      <w:r>
        <w:t xml:space="preserve"> Kontekst</w:t>
      </w:r>
      <w:r w:rsidR="007C40DA">
        <w:t xml:space="preserve"> diagram</w:t>
      </w:r>
    </w:p>
    <w:p w14:paraId="4DC748B3" w14:textId="77777777" w:rsidR="008E1A1D" w:rsidRDefault="008E1A1D">
      <w:r>
        <w:br w:type="page"/>
      </w:r>
    </w:p>
    <w:p w14:paraId="4DC748B4" w14:textId="77777777" w:rsidR="00CA0078" w:rsidRDefault="00CA0078" w:rsidP="00F172CD">
      <w:pPr>
        <w:pStyle w:val="Heading2"/>
      </w:pPr>
      <w:bookmarkStart w:id="124" w:name="_Toc447024032"/>
      <w:r>
        <w:lastRenderedPageBreak/>
        <w:t>Bruger</w:t>
      </w:r>
      <w:r w:rsidR="00CF7C91">
        <w:t>.</w:t>
      </w:r>
      <w:bookmarkEnd w:id="124"/>
    </w:p>
    <w:tbl>
      <w:tblPr>
        <w:tblStyle w:val="PlainTable3"/>
        <w:tblW w:w="0" w:type="auto"/>
        <w:tblLook w:val="04A0" w:firstRow="1" w:lastRow="0" w:firstColumn="1" w:lastColumn="0" w:noHBand="0" w:noVBand="1"/>
        <w:tblPrChange w:id="125" w:author="Alexander Bruhn" w:date="2016-03-17T14:50:00Z">
          <w:tblPr>
            <w:tblStyle w:val="PlainTable3"/>
            <w:tblW w:w="0" w:type="auto"/>
            <w:tblLook w:val="04A0" w:firstRow="1" w:lastRow="0" w:firstColumn="1" w:lastColumn="0" w:noHBand="0" w:noVBand="1"/>
          </w:tblPr>
        </w:tblPrChange>
      </w:tblPr>
      <w:tblGrid>
        <w:gridCol w:w="1406"/>
        <w:gridCol w:w="4058"/>
        <w:tblGridChange w:id="126">
          <w:tblGrid>
            <w:gridCol w:w="2122"/>
            <w:gridCol w:w="7506"/>
          </w:tblGrid>
        </w:tblGridChange>
      </w:tblGrid>
      <w:tr w:rsidR="006B17A3" w14:paraId="4DC748B7" w14:textId="77777777" w:rsidTr="007D12F6">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786" w:type="dxa"/>
            <w:tcPrChange w:id="127" w:author="Alexander Bruhn" w:date="2016-03-17T14:50:00Z">
              <w:tcPr>
                <w:tcW w:w="2122" w:type="dxa"/>
              </w:tcPr>
            </w:tcPrChange>
          </w:tcPr>
          <w:p w14:paraId="4DC748B5" w14:textId="77777777" w:rsidR="006B17A3" w:rsidRDefault="006B17A3" w:rsidP="006B17A3">
            <w:pPr>
              <w:cnfStyle w:val="101000000100" w:firstRow="1" w:lastRow="0" w:firstColumn="1" w:lastColumn="0" w:oddVBand="0" w:evenVBand="0" w:oddHBand="0" w:evenHBand="0" w:firstRowFirstColumn="1" w:firstRowLastColumn="0" w:lastRowFirstColumn="0" w:lastRowLastColumn="0"/>
            </w:pPr>
            <w:r>
              <w:t>Aktørnavn</w:t>
            </w:r>
          </w:p>
        </w:tc>
        <w:tc>
          <w:tcPr>
            <w:tcW w:w="4058" w:type="dxa"/>
            <w:tcPrChange w:id="128" w:author="Alexander Bruhn" w:date="2016-03-17T14:50:00Z">
              <w:tcPr>
                <w:tcW w:w="7506" w:type="dxa"/>
              </w:tcPr>
            </w:tcPrChange>
          </w:tcPr>
          <w:p w14:paraId="4DC748B6" w14:textId="77777777" w:rsidR="006B17A3" w:rsidRDefault="006B17A3" w:rsidP="006B17A3">
            <w:pPr>
              <w:cnfStyle w:val="100000000000" w:firstRow="1" w:lastRow="0" w:firstColumn="0" w:lastColumn="0" w:oddVBand="0" w:evenVBand="0" w:oddHBand="0" w:evenHBand="0" w:firstRowFirstColumn="0" w:firstRowLastColumn="0" w:lastRowFirstColumn="0" w:lastRowLastColumn="0"/>
            </w:pPr>
            <w:r>
              <w:t>Bruger</w:t>
            </w:r>
          </w:p>
        </w:tc>
      </w:tr>
      <w:tr w:rsidR="006B17A3" w14:paraId="4DC748BA" w14:textId="77777777" w:rsidTr="007D12F6">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786" w:type="dxa"/>
            <w:tcPrChange w:id="129" w:author="Alexander Bruhn" w:date="2016-03-17T14:50:00Z">
              <w:tcPr>
                <w:tcW w:w="2122" w:type="dxa"/>
              </w:tcPr>
            </w:tcPrChange>
          </w:tcPr>
          <w:p w14:paraId="4DC748B8" w14:textId="77777777" w:rsidR="006B17A3" w:rsidRDefault="006B17A3" w:rsidP="006B17A3">
            <w:pPr>
              <w:cnfStyle w:val="001000100000" w:firstRow="0" w:lastRow="0" w:firstColumn="1" w:lastColumn="0" w:oddVBand="0" w:evenVBand="0" w:oddHBand="1" w:evenHBand="0" w:firstRowFirstColumn="0" w:firstRowLastColumn="0" w:lastRowFirstColumn="0" w:lastRowLastColumn="0"/>
            </w:pPr>
            <w:r>
              <w:t>Type</w:t>
            </w:r>
          </w:p>
        </w:tc>
        <w:tc>
          <w:tcPr>
            <w:tcW w:w="4058" w:type="dxa"/>
            <w:tcPrChange w:id="130" w:author="Alexander Bruhn" w:date="2016-03-17T14:50:00Z">
              <w:tcPr>
                <w:tcW w:w="7506" w:type="dxa"/>
              </w:tcPr>
            </w:tcPrChange>
          </w:tcPr>
          <w:p w14:paraId="4DC748B9" w14:textId="77777777" w:rsidR="006B17A3" w:rsidRDefault="006B17A3" w:rsidP="006B17A3">
            <w:pPr>
              <w:cnfStyle w:val="000000100000" w:firstRow="0" w:lastRow="0" w:firstColumn="0" w:lastColumn="0" w:oddVBand="0" w:evenVBand="0" w:oddHBand="1" w:evenHBand="0" w:firstRowFirstColumn="0" w:firstRowLastColumn="0" w:lastRowFirstColumn="0" w:lastRowLastColumn="0"/>
            </w:pPr>
            <w:r>
              <w:t>Primær</w:t>
            </w:r>
          </w:p>
        </w:tc>
      </w:tr>
      <w:tr w:rsidR="006B17A3" w14:paraId="4DC748BD" w14:textId="77777777" w:rsidTr="007D12F6">
        <w:trPr>
          <w:trHeight w:val="1268"/>
        </w:trPr>
        <w:tc>
          <w:tcPr>
            <w:cnfStyle w:val="001000000000" w:firstRow="0" w:lastRow="0" w:firstColumn="1" w:lastColumn="0" w:oddVBand="0" w:evenVBand="0" w:oddHBand="0" w:evenHBand="0" w:firstRowFirstColumn="0" w:firstRowLastColumn="0" w:lastRowFirstColumn="0" w:lastRowLastColumn="0"/>
            <w:tcW w:w="786" w:type="dxa"/>
            <w:tcPrChange w:id="131" w:author="Alexander Bruhn" w:date="2016-03-17T14:50:00Z">
              <w:tcPr>
                <w:tcW w:w="2122" w:type="dxa"/>
              </w:tcPr>
            </w:tcPrChange>
          </w:tcPr>
          <w:p w14:paraId="4DC748BB" w14:textId="77777777" w:rsidR="006B17A3" w:rsidRDefault="006B17A3" w:rsidP="006B17A3">
            <w:r>
              <w:t>Beskrivelse</w:t>
            </w:r>
          </w:p>
        </w:tc>
        <w:tc>
          <w:tcPr>
            <w:tcW w:w="4058" w:type="dxa"/>
            <w:tcPrChange w:id="132" w:author="Alexander Bruhn" w:date="2016-03-17T14:50:00Z">
              <w:tcPr>
                <w:tcW w:w="7506" w:type="dxa"/>
              </w:tcPr>
            </w:tcPrChange>
          </w:tcPr>
          <w:p w14:paraId="4DC748BC" w14:textId="77777777" w:rsidR="006B17A3" w:rsidRDefault="006B17A3" w:rsidP="006B17A3">
            <w:pPr>
              <w:cnfStyle w:val="000000000000" w:firstRow="0" w:lastRow="0" w:firstColumn="0" w:lastColumn="0" w:oddVBand="0" w:evenVBand="0" w:oddHBand="0" w:evenHBand="0" w:firstRowFirstColumn="0" w:firstRowLastColumn="0" w:lastRowFirstColumn="0" w:lastRowLastColumn="0"/>
            </w:pPr>
            <w:r>
              <w:t>Brugeren er den aktør der ønsker at benytte systemet. Brugeren har kendskab til koden til kodelåsen der kræves for konfiguration og betjening af systemet, og er den aktør der står for at konfigurere enhederne samt tidsplanen</w:t>
            </w:r>
            <w:r w:rsidR="00303EE1">
              <w:t xml:space="preserve"> som</w:t>
            </w:r>
            <w:r>
              <w:t xml:space="preserve"> simuleringen foregår ud fra.</w:t>
            </w:r>
          </w:p>
        </w:tc>
      </w:tr>
    </w:tbl>
    <w:p w14:paraId="4DC748BE" w14:textId="77777777" w:rsidR="006B17A3" w:rsidRDefault="006B17A3" w:rsidP="006B17A3"/>
    <w:p w14:paraId="4DC748BF" w14:textId="77777777" w:rsidR="00CA0078" w:rsidRDefault="00CA0078" w:rsidP="00F172CD">
      <w:pPr>
        <w:pStyle w:val="Heading2"/>
      </w:pPr>
      <w:bookmarkStart w:id="133" w:name="_Toc447024033"/>
      <w:commentRangeStart w:id="134"/>
      <w:r>
        <w:t>Styreboks</w:t>
      </w:r>
      <w:commentRangeEnd w:id="134"/>
      <w:r w:rsidR="00AF17A0">
        <w:rPr>
          <w:rStyle w:val="CommentReference"/>
          <w:rFonts w:asciiTheme="minorHAnsi" w:eastAsiaTheme="minorHAnsi" w:hAnsiTheme="minorHAnsi" w:cstheme="minorBidi"/>
          <w:color w:val="auto"/>
        </w:rPr>
        <w:commentReference w:id="134"/>
      </w:r>
      <w:r w:rsidR="00CF7C91">
        <w:t>.</w:t>
      </w:r>
      <w:bookmarkEnd w:id="133"/>
    </w:p>
    <w:tbl>
      <w:tblPr>
        <w:tblStyle w:val="PlainTable3"/>
        <w:tblW w:w="0" w:type="auto"/>
        <w:tblLook w:val="04A0" w:firstRow="1" w:lastRow="0" w:firstColumn="1" w:lastColumn="0" w:noHBand="0" w:noVBand="1"/>
        <w:tblPrChange w:id="135" w:author="Frederik Andersen" w:date="2016-03-17T12:52:00Z">
          <w:tblPr>
            <w:tblStyle w:val="PlainTable3"/>
            <w:tblW w:w="0" w:type="auto"/>
            <w:tblLook w:val="04A0" w:firstRow="1" w:lastRow="0" w:firstColumn="1" w:lastColumn="0" w:noHBand="0" w:noVBand="1"/>
          </w:tblPr>
        </w:tblPrChange>
      </w:tblPr>
      <w:tblGrid>
        <w:gridCol w:w="1406"/>
        <w:gridCol w:w="1852"/>
        <w:tblGridChange w:id="136">
          <w:tblGrid>
            <w:gridCol w:w="2122"/>
            <w:gridCol w:w="7506"/>
          </w:tblGrid>
        </w:tblGridChange>
      </w:tblGrid>
      <w:tr w:rsidR="00CA0078" w14:paraId="4DC748C2" w14:textId="77777777" w:rsidTr="5FC218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tcPrChange w:id="137" w:author="Frederik Andersen" w:date="2016-03-17T12:52:00Z">
              <w:tcPr>
                <w:tcW w:w="2122" w:type="dxa"/>
              </w:tcPr>
            </w:tcPrChange>
          </w:tcPr>
          <w:p w14:paraId="4DC748C0" w14:textId="77777777" w:rsidR="00CA0078" w:rsidRDefault="00CA0078" w:rsidP="0016337B">
            <w:pPr>
              <w:cnfStyle w:val="101000000100" w:firstRow="1" w:lastRow="0" w:firstColumn="1" w:lastColumn="0" w:oddVBand="0" w:evenVBand="0" w:oddHBand="0" w:evenHBand="0" w:firstRowFirstColumn="1" w:firstRowLastColumn="0" w:lastRowFirstColumn="0" w:lastRowLastColumn="0"/>
            </w:pPr>
            <w:r>
              <w:t>Aktørnavn</w:t>
            </w:r>
          </w:p>
        </w:tc>
        <w:tc>
          <w:tcPr>
            <w:tcW w:w="0" w:type="dxa"/>
            <w:tcPrChange w:id="138" w:author="Frederik Andersen" w:date="2016-03-17T12:52:00Z">
              <w:tcPr>
                <w:tcW w:w="7506" w:type="dxa"/>
              </w:tcPr>
            </w:tcPrChange>
          </w:tcPr>
          <w:p w14:paraId="4DC748C1" w14:textId="77777777" w:rsidR="00CA0078" w:rsidRDefault="00CA0078" w:rsidP="0016337B">
            <w:pPr>
              <w:cnfStyle w:val="100000000000" w:firstRow="1" w:lastRow="0" w:firstColumn="0" w:lastColumn="0" w:oddVBand="0" w:evenVBand="0" w:oddHBand="0" w:evenHBand="0" w:firstRowFirstColumn="0" w:firstRowLastColumn="0" w:lastRowFirstColumn="0" w:lastRowLastColumn="0"/>
            </w:pPr>
            <w:r>
              <w:t>Styreboks</w:t>
            </w:r>
          </w:p>
        </w:tc>
      </w:tr>
      <w:tr w:rsidR="00CA0078" w14:paraId="4DC748C5" w14:textId="77777777" w:rsidTr="5FC21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39" w:author="Frederik Andersen" w:date="2016-03-17T12:52:00Z">
              <w:tcPr>
                <w:tcW w:w="2122" w:type="dxa"/>
              </w:tcPr>
            </w:tcPrChange>
          </w:tcPr>
          <w:p w14:paraId="4DC748C3" w14:textId="77777777" w:rsidR="00CA0078" w:rsidRDefault="00CA0078" w:rsidP="0016337B">
            <w:pPr>
              <w:cnfStyle w:val="001000100000" w:firstRow="0" w:lastRow="0" w:firstColumn="1" w:lastColumn="0" w:oddVBand="0" w:evenVBand="0" w:oddHBand="1" w:evenHBand="0" w:firstRowFirstColumn="0" w:firstRowLastColumn="0" w:lastRowFirstColumn="0" w:lastRowLastColumn="0"/>
            </w:pPr>
            <w:r>
              <w:t>Type</w:t>
            </w:r>
          </w:p>
        </w:tc>
        <w:tc>
          <w:tcPr>
            <w:tcW w:w="0" w:type="dxa"/>
            <w:tcPrChange w:id="140" w:author="Frederik Andersen" w:date="2016-03-17T12:52:00Z">
              <w:tcPr>
                <w:tcW w:w="7506" w:type="dxa"/>
              </w:tcPr>
            </w:tcPrChange>
          </w:tcPr>
          <w:p w14:paraId="4DC748C4" w14:textId="77777777" w:rsidR="00CA0078" w:rsidRDefault="00CA0078" w:rsidP="0016337B">
            <w:pPr>
              <w:cnfStyle w:val="000000100000" w:firstRow="0" w:lastRow="0" w:firstColumn="0" w:lastColumn="0" w:oddVBand="0" w:evenVBand="0" w:oddHBand="1" w:evenHBand="0" w:firstRowFirstColumn="0" w:firstRowLastColumn="0" w:lastRowFirstColumn="0" w:lastRowLastColumn="0"/>
            </w:pPr>
            <w:r>
              <w:t>Primær</w:t>
            </w:r>
          </w:p>
        </w:tc>
      </w:tr>
      <w:tr w:rsidR="00CA0078" w14:paraId="4DC748C8" w14:textId="77777777" w:rsidTr="5FC21806">
        <w:tc>
          <w:tcPr>
            <w:cnfStyle w:val="001000000000" w:firstRow="0" w:lastRow="0" w:firstColumn="1" w:lastColumn="0" w:oddVBand="0" w:evenVBand="0" w:oddHBand="0" w:evenHBand="0" w:firstRowFirstColumn="0" w:firstRowLastColumn="0" w:lastRowFirstColumn="0" w:lastRowLastColumn="0"/>
            <w:tcW w:w="0" w:type="dxa"/>
            <w:tcPrChange w:id="141" w:author="Frederik Andersen" w:date="2016-03-17T12:52:00Z">
              <w:tcPr>
                <w:tcW w:w="2122" w:type="dxa"/>
              </w:tcPr>
            </w:tcPrChange>
          </w:tcPr>
          <w:p w14:paraId="4DC748C6" w14:textId="77777777" w:rsidR="00CA0078" w:rsidRDefault="00CA0078" w:rsidP="0016337B">
            <w:r>
              <w:t>Beskrivelse</w:t>
            </w:r>
          </w:p>
        </w:tc>
        <w:tc>
          <w:tcPr>
            <w:tcW w:w="0" w:type="dxa"/>
            <w:tcPrChange w:id="142" w:author="Frederik Andersen" w:date="2016-03-17T12:52:00Z">
              <w:tcPr>
                <w:tcW w:w="7506" w:type="dxa"/>
              </w:tcPr>
            </w:tcPrChange>
          </w:tcPr>
          <w:p w14:paraId="4DC748C7" w14:textId="77777777" w:rsidR="00CA0078" w:rsidRDefault="00CA0078" w:rsidP="0016337B">
            <w:pPr>
              <w:cnfStyle w:val="000000000000" w:firstRow="0" w:lastRow="0" w:firstColumn="0" w:lastColumn="0" w:oddVBand="0" w:evenVBand="0" w:oddHBand="0" w:evenHBand="0" w:firstRowFirstColumn="0" w:firstRowLastColumn="0" w:lastRowFirstColumn="0" w:lastRowLastColumn="0"/>
            </w:pPr>
            <w:r>
              <w:t xml:space="preserve">Styreboks er den aktør der står for at systemet kører </w:t>
            </w:r>
            <w:r w:rsidR="00303EE1">
              <w:t>den konfiguration som bruger har</w:t>
            </w:r>
            <w:r>
              <w:t xml:space="preserve"> indtastet, også når PC softwaren ikke længere er tilkoblet systemet. Det er også den aktør der står for kommunikationen med enhederne.</w:t>
            </w:r>
          </w:p>
        </w:tc>
      </w:tr>
    </w:tbl>
    <w:p w14:paraId="4DC748C9" w14:textId="77777777" w:rsidR="00CA0078" w:rsidRDefault="00CA0078" w:rsidP="00CA0078"/>
    <w:p w14:paraId="4DC748CA" w14:textId="77777777" w:rsidR="00CA0078" w:rsidRDefault="00CA0078" w:rsidP="00F172CD">
      <w:pPr>
        <w:pStyle w:val="Heading2"/>
      </w:pPr>
      <w:bookmarkStart w:id="143" w:name="_Toc447024034"/>
      <w:r>
        <w:t xml:space="preserve">Computer </w:t>
      </w:r>
      <w:commentRangeStart w:id="144"/>
      <w:r>
        <w:t>Software</w:t>
      </w:r>
      <w:commentRangeEnd w:id="144"/>
      <w:r w:rsidR="00AF17A0">
        <w:rPr>
          <w:rStyle w:val="CommentReference"/>
          <w:rFonts w:asciiTheme="minorHAnsi" w:eastAsiaTheme="minorHAnsi" w:hAnsiTheme="minorHAnsi" w:cstheme="minorBidi"/>
          <w:color w:val="auto"/>
        </w:rPr>
        <w:commentReference w:id="144"/>
      </w:r>
      <w:r w:rsidR="00CF7C91">
        <w:t>.</w:t>
      </w:r>
      <w:bookmarkEnd w:id="143"/>
    </w:p>
    <w:tbl>
      <w:tblPr>
        <w:tblStyle w:val="PlainTable3"/>
        <w:tblW w:w="0" w:type="auto"/>
        <w:tblLook w:val="04A0" w:firstRow="1" w:lastRow="0" w:firstColumn="1" w:lastColumn="0" w:noHBand="0" w:noVBand="1"/>
        <w:tblPrChange w:id="145" w:author="Alexander Bruhn" w:date="2016-03-17T14:50:00Z">
          <w:tblPr>
            <w:tblStyle w:val="PlainTable3"/>
            <w:tblW w:w="0" w:type="auto"/>
            <w:tblLook w:val="04A0" w:firstRow="1" w:lastRow="0" w:firstColumn="1" w:lastColumn="0" w:noHBand="0" w:noVBand="1"/>
          </w:tblPr>
        </w:tblPrChange>
      </w:tblPr>
      <w:tblGrid>
        <w:gridCol w:w="1406"/>
        <w:gridCol w:w="3556"/>
        <w:tblGridChange w:id="146">
          <w:tblGrid>
            <w:gridCol w:w="2122"/>
            <w:gridCol w:w="7506"/>
          </w:tblGrid>
        </w:tblGridChange>
      </w:tblGrid>
      <w:tr w:rsidR="00CA0078" w14:paraId="4DC748CD" w14:textId="77777777" w:rsidTr="007D12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6" w:type="dxa"/>
            <w:tcPrChange w:id="147" w:author="Alexander Bruhn" w:date="2016-03-17T14:50:00Z">
              <w:tcPr>
                <w:tcW w:w="2122" w:type="dxa"/>
              </w:tcPr>
            </w:tcPrChange>
          </w:tcPr>
          <w:p w14:paraId="4DC748CB" w14:textId="77777777" w:rsidR="00CA0078" w:rsidRDefault="00CA0078" w:rsidP="0016337B">
            <w:pPr>
              <w:cnfStyle w:val="101000000100" w:firstRow="1" w:lastRow="0" w:firstColumn="1" w:lastColumn="0" w:oddVBand="0" w:evenVBand="0" w:oddHBand="0" w:evenHBand="0" w:firstRowFirstColumn="1" w:firstRowLastColumn="0" w:lastRowFirstColumn="0" w:lastRowLastColumn="0"/>
            </w:pPr>
            <w:r>
              <w:t>Aktørnavn</w:t>
            </w:r>
          </w:p>
        </w:tc>
        <w:tc>
          <w:tcPr>
            <w:tcW w:w="3556" w:type="dxa"/>
            <w:tcPrChange w:id="148" w:author="Alexander Bruhn" w:date="2016-03-17T14:50:00Z">
              <w:tcPr>
                <w:tcW w:w="7506" w:type="dxa"/>
              </w:tcPr>
            </w:tcPrChange>
          </w:tcPr>
          <w:p w14:paraId="4DC748CC" w14:textId="77777777" w:rsidR="00CA0078" w:rsidRDefault="00CA0078" w:rsidP="0016337B">
            <w:pPr>
              <w:cnfStyle w:val="100000000000" w:firstRow="1" w:lastRow="0" w:firstColumn="0" w:lastColumn="0" w:oddVBand="0" w:evenVBand="0" w:oddHBand="0" w:evenHBand="0" w:firstRowFirstColumn="0" w:firstRowLastColumn="0" w:lastRowFirstColumn="0" w:lastRowLastColumn="0"/>
            </w:pPr>
            <w:r>
              <w:t>Computer Software</w:t>
            </w:r>
          </w:p>
        </w:tc>
      </w:tr>
      <w:tr w:rsidR="00CA0078" w14:paraId="4DC748D0" w14:textId="77777777" w:rsidTr="007D1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PrChange w:id="149" w:author="Alexander Bruhn" w:date="2016-03-17T14:50:00Z">
              <w:tcPr>
                <w:tcW w:w="2122" w:type="dxa"/>
              </w:tcPr>
            </w:tcPrChange>
          </w:tcPr>
          <w:p w14:paraId="4DC748CE" w14:textId="77777777" w:rsidR="00CA0078" w:rsidRDefault="00CA0078" w:rsidP="0016337B">
            <w:pPr>
              <w:cnfStyle w:val="001000100000" w:firstRow="0" w:lastRow="0" w:firstColumn="1" w:lastColumn="0" w:oddVBand="0" w:evenVBand="0" w:oddHBand="1" w:evenHBand="0" w:firstRowFirstColumn="0" w:firstRowLastColumn="0" w:lastRowFirstColumn="0" w:lastRowLastColumn="0"/>
            </w:pPr>
            <w:r>
              <w:t>Type</w:t>
            </w:r>
          </w:p>
        </w:tc>
        <w:tc>
          <w:tcPr>
            <w:tcW w:w="3556" w:type="dxa"/>
            <w:tcPrChange w:id="150" w:author="Alexander Bruhn" w:date="2016-03-17T14:50:00Z">
              <w:tcPr>
                <w:tcW w:w="7506" w:type="dxa"/>
              </w:tcPr>
            </w:tcPrChange>
          </w:tcPr>
          <w:p w14:paraId="4DC748CF" w14:textId="77777777" w:rsidR="00CA0078" w:rsidRDefault="00CA0078" w:rsidP="0016337B">
            <w:pPr>
              <w:cnfStyle w:val="000000100000" w:firstRow="0" w:lastRow="0" w:firstColumn="0" w:lastColumn="0" w:oddVBand="0" w:evenVBand="0" w:oddHBand="1" w:evenHBand="0" w:firstRowFirstColumn="0" w:firstRowLastColumn="0" w:lastRowFirstColumn="0" w:lastRowLastColumn="0"/>
            </w:pPr>
            <w:r>
              <w:t>Sekundær</w:t>
            </w:r>
          </w:p>
        </w:tc>
      </w:tr>
      <w:tr w:rsidR="00CA0078" w14:paraId="4DC748D3" w14:textId="77777777" w:rsidTr="007D12F6">
        <w:tc>
          <w:tcPr>
            <w:cnfStyle w:val="001000000000" w:firstRow="0" w:lastRow="0" w:firstColumn="1" w:lastColumn="0" w:oddVBand="0" w:evenVBand="0" w:oddHBand="0" w:evenHBand="0" w:firstRowFirstColumn="0" w:firstRowLastColumn="0" w:lastRowFirstColumn="0" w:lastRowLastColumn="0"/>
            <w:tcW w:w="1406" w:type="dxa"/>
            <w:tcPrChange w:id="151" w:author="Alexander Bruhn" w:date="2016-03-17T14:50:00Z">
              <w:tcPr>
                <w:tcW w:w="2122" w:type="dxa"/>
              </w:tcPr>
            </w:tcPrChange>
          </w:tcPr>
          <w:p w14:paraId="4DC748D1" w14:textId="77777777" w:rsidR="00CA0078" w:rsidRDefault="00CA0078" w:rsidP="0016337B">
            <w:r>
              <w:t>Beskrivelse</w:t>
            </w:r>
          </w:p>
        </w:tc>
        <w:tc>
          <w:tcPr>
            <w:tcW w:w="3556" w:type="dxa"/>
            <w:tcPrChange w:id="152" w:author="Alexander Bruhn" w:date="2016-03-17T14:50:00Z">
              <w:tcPr>
                <w:tcW w:w="7506" w:type="dxa"/>
              </w:tcPr>
            </w:tcPrChange>
          </w:tcPr>
          <w:p w14:paraId="4DC748D2" w14:textId="77777777" w:rsidR="00CA0078" w:rsidRDefault="00CA0078" w:rsidP="0016337B">
            <w:pPr>
              <w:cnfStyle w:val="000000000000" w:firstRow="0" w:lastRow="0" w:firstColumn="0" w:lastColumn="0" w:oddVBand="0" w:evenVBand="0" w:oddHBand="0" w:evenHBand="0" w:firstRowFirstColumn="0" w:firstRowLastColumn="0" w:lastRowFirstColumn="0" w:lastRowLastColumn="0"/>
            </w:pPr>
            <w:r>
              <w:t>Computer Softwaren er den aktør der tager imod brugerens inputs, og implementere konfigurationen i styreboksen. Computer Softwaren er brugerens tilgang til at benytte systemet.</w:t>
            </w:r>
          </w:p>
        </w:tc>
      </w:tr>
    </w:tbl>
    <w:p w14:paraId="4DC748D4" w14:textId="77777777" w:rsidR="00CA0078" w:rsidRDefault="00CA0078" w:rsidP="00CA0078"/>
    <w:p w14:paraId="0B72FC13" w14:textId="77777777" w:rsidR="005D11BD" w:rsidRDefault="005D11BD">
      <w:pPr>
        <w:rPr>
          <w:ins w:id="153" w:author="Nikolai Topping" w:date="2016-03-29T09:24:00Z"/>
          <w:rFonts w:asciiTheme="majorHAnsi" w:eastAsiaTheme="majorEastAsia" w:hAnsiTheme="majorHAnsi" w:cstheme="majorBidi"/>
          <w:color w:val="2E74B5" w:themeColor="accent1" w:themeShade="BF"/>
          <w:sz w:val="26"/>
          <w:szCs w:val="26"/>
        </w:rPr>
      </w:pPr>
      <w:ins w:id="154" w:author="Nikolai Topping" w:date="2016-03-29T09:24:00Z">
        <w:r>
          <w:br w:type="page"/>
        </w:r>
      </w:ins>
    </w:p>
    <w:p w14:paraId="4DC748D5" w14:textId="3BBE37E4" w:rsidR="00CA0078" w:rsidRDefault="00CA0078" w:rsidP="00F172CD">
      <w:pPr>
        <w:pStyle w:val="Heading2"/>
      </w:pPr>
      <w:bookmarkStart w:id="155" w:name="_Toc447024035"/>
      <w:r>
        <w:lastRenderedPageBreak/>
        <w:t>Enhed</w:t>
      </w:r>
      <w:r w:rsidR="00CF7C91">
        <w:t>.</w:t>
      </w:r>
      <w:bookmarkEnd w:id="155"/>
    </w:p>
    <w:tbl>
      <w:tblPr>
        <w:tblStyle w:val="PlainTable3"/>
        <w:tblW w:w="0" w:type="auto"/>
        <w:tblLook w:val="04A0" w:firstRow="1" w:lastRow="0" w:firstColumn="1" w:lastColumn="0" w:noHBand="0" w:noVBand="1"/>
        <w:tblPrChange w:id="156" w:author="Frederik Andersen" w:date="2016-03-17T12:52:00Z">
          <w:tblPr>
            <w:tblStyle w:val="PlainTable3"/>
            <w:tblW w:w="0" w:type="auto"/>
            <w:tblLook w:val="04A0" w:firstRow="1" w:lastRow="0" w:firstColumn="1" w:lastColumn="0" w:noHBand="0" w:noVBand="1"/>
          </w:tblPr>
        </w:tblPrChange>
      </w:tblPr>
      <w:tblGrid>
        <w:gridCol w:w="1406"/>
        <w:gridCol w:w="1482"/>
        <w:tblGridChange w:id="157">
          <w:tblGrid>
            <w:gridCol w:w="2122"/>
            <w:gridCol w:w="7506"/>
          </w:tblGrid>
        </w:tblGridChange>
      </w:tblGrid>
      <w:tr w:rsidR="00CA0078" w14:paraId="4DC748D8" w14:textId="77777777" w:rsidTr="5FC218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tcPrChange w:id="158" w:author="Frederik Andersen" w:date="2016-03-17T12:52:00Z">
              <w:tcPr>
                <w:tcW w:w="2122" w:type="dxa"/>
              </w:tcPr>
            </w:tcPrChange>
          </w:tcPr>
          <w:p w14:paraId="4DC748D6" w14:textId="77777777" w:rsidR="00CA0078" w:rsidRDefault="00CA0078" w:rsidP="0016337B">
            <w:pPr>
              <w:cnfStyle w:val="101000000100" w:firstRow="1" w:lastRow="0" w:firstColumn="1" w:lastColumn="0" w:oddVBand="0" w:evenVBand="0" w:oddHBand="0" w:evenHBand="0" w:firstRowFirstColumn="1" w:firstRowLastColumn="0" w:lastRowFirstColumn="0" w:lastRowLastColumn="0"/>
            </w:pPr>
            <w:r>
              <w:t>Aktørnavn</w:t>
            </w:r>
          </w:p>
        </w:tc>
        <w:tc>
          <w:tcPr>
            <w:tcW w:w="0" w:type="dxa"/>
            <w:tcPrChange w:id="159" w:author="Frederik Andersen" w:date="2016-03-17T12:52:00Z">
              <w:tcPr>
                <w:tcW w:w="7506" w:type="dxa"/>
              </w:tcPr>
            </w:tcPrChange>
          </w:tcPr>
          <w:p w14:paraId="4DC748D7" w14:textId="77777777" w:rsidR="00CA0078" w:rsidRDefault="00CA0078" w:rsidP="0016337B">
            <w:pPr>
              <w:cnfStyle w:val="100000000000" w:firstRow="1" w:lastRow="0" w:firstColumn="0" w:lastColumn="0" w:oddVBand="0" w:evenVBand="0" w:oddHBand="0" w:evenHBand="0" w:firstRowFirstColumn="0" w:firstRowLastColumn="0" w:lastRowFirstColumn="0" w:lastRowLastColumn="0"/>
            </w:pPr>
            <w:r>
              <w:t>Enhed</w:t>
            </w:r>
          </w:p>
        </w:tc>
      </w:tr>
      <w:tr w:rsidR="00CA0078" w14:paraId="4DC748DB" w14:textId="77777777" w:rsidTr="5FC21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160" w:author="Frederik Andersen" w:date="2016-03-17T12:52:00Z">
              <w:tcPr>
                <w:tcW w:w="2122" w:type="dxa"/>
              </w:tcPr>
            </w:tcPrChange>
          </w:tcPr>
          <w:p w14:paraId="4DC748D9" w14:textId="77777777" w:rsidR="00CA0078" w:rsidRDefault="00CA0078" w:rsidP="0016337B">
            <w:pPr>
              <w:cnfStyle w:val="001000100000" w:firstRow="0" w:lastRow="0" w:firstColumn="1" w:lastColumn="0" w:oddVBand="0" w:evenVBand="0" w:oddHBand="1" w:evenHBand="0" w:firstRowFirstColumn="0" w:firstRowLastColumn="0" w:lastRowFirstColumn="0" w:lastRowLastColumn="0"/>
            </w:pPr>
            <w:r>
              <w:t>Type</w:t>
            </w:r>
          </w:p>
        </w:tc>
        <w:tc>
          <w:tcPr>
            <w:tcW w:w="0" w:type="dxa"/>
            <w:tcPrChange w:id="161" w:author="Frederik Andersen" w:date="2016-03-17T12:52:00Z">
              <w:tcPr>
                <w:tcW w:w="7506" w:type="dxa"/>
              </w:tcPr>
            </w:tcPrChange>
          </w:tcPr>
          <w:p w14:paraId="4DC748DA" w14:textId="77777777" w:rsidR="00CA0078" w:rsidRDefault="00CA0078" w:rsidP="0016337B">
            <w:pPr>
              <w:cnfStyle w:val="000000100000" w:firstRow="0" w:lastRow="0" w:firstColumn="0" w:lastColumn="0" w:oddVBand="0" w:evenVBand="0" w:oddHBand="1" w:evenHBand="0" w:firstRowFirstColumn="0" w:firstRowLastColumn="0" w:lastRowFirstColumn="0" w:lastRowLastColumn="0"/>
            </w:pPr>
            <w:r>
              <w:t>Sekundær</w:t>
            </w:r>
          </w:p>
        </w:tc>
      </w:tr>
      <w:tr w:rsidR="00CA0078" w14:paraId="4DC748DE" w14:textId="77777777" w:rsidTr="5FC21806">
        <w:tc>
          <w:tcPr>
            <w:cnfStyle w:val="001000000000" w:firstRow="0" w:lastRow="0" w:firstColumn="1" w:lastColumn="0" w:oddVBand="0" w:evenVBand="0" w:oddHBand="0" w:evenHBand="0" w:firstRowFirstColumn="0" w:firstRowLastColumn="0" w:lastRowFirstColumn="0" w:lastRowLastColumn="0"/>
            <w:tcW w:w="0" w:type="dxa"/>
            <w:tcPrChange w:id="162" w:author="Frederik Andersen" w:date="2016-03-17T12:52:00Z">
              <w:tcPr>
                <w:tcW w:w="2122" w:type="dxa"/>
              </w:tcPr>
            </w:tcPrChange>
          </w:tcPr>
          <w:p w14:paraId="4DC748DC" w14:textId="77777777" w:rsidR="00CA0078" w:rsidRDefault="00CA0078" w:rsidP="0016337B">
            <w:r>
              <w:t>Beskrivelse</w:t>
            </w:r>
          </w:p>
        </w:tc>
        <w:tc>
          <w:tcPr>
            <w:tcW w:w="0" w:type="dxa"/>
            <w:tcPrChange w:id="163" w:author="Frederik Andersen" w:date="2016-03-17T12:52:00Z">
              <w:tcPr>
                <w:tcW w:w="7506" w:type="dxa"/>
              </w:tcPr>
            </w:tcPrChange>
          </w:tcPr>
          <w:p w14:paraId="4DC748DD" w14:textId="77777777" w:rsidR="00CA0078" w:rsidRDefault="00CA0078" w:rsidP="0016337B">
            <w:pPr>
              <w:cnfStyle w:val="000000000000" w:firstRow="0" w:lastRow="0" w:firstColumn="0" w:lastColumn="0" w:oddVBand="0" w:evenVBand="0" w:oddHBand="0" w:evenHBand="0" w:firstRowFirstColumn="0" w:firstRowLastColumn="0" w:lastRowFirstColumn="0" w:lastRowLastColumn="0"/>
            </w:pPr>
            <w:r>
              <w:t>Enhederne er de aktører der modtager kommandoer fra styreboksen under den bruger konfigurerede simulering, og udføre de handlinger brugeren har ønsket.</w:t>
            </w:r>
          </w:p>
        </w:tc>
      </w:tr>
    </w:tbl>
    <w:p w14:paraId="4DC748DF" w14:textId="33A4667D" w:rsidR="00EC6826" w:rsidDel="00DC567B" w:rsidRDefault="00DC567B" w:rsidP="00DC567B">
      <w:pPr>
        <w:pStyle w:val="Heading1"/>
        <w:rPr>
          <w:del w:id="164" w:author="Nikolai Topping" w:date="2016-03-29T09:24:00Z"/>
        </w:rPr>
        <w:pPrChange w:id="165" w:author="Nikolai Topping" w:date="2016-03-29T14:11:00Z">
          <w:pPr>
            <w:pStyle w:val="Heading2"/>
          </w:pPr>
        </w:pPrChange>
      </w:pPr>
      <w:bookmarkStart w:id="166" w:name="_Toc447008384"/>
      <w:bookmarkStart w:id="167" w:name="_Toc447023915"/>
      <w:bookmarkStart w:id="168" w:name="_Toc447024036"/>
      <w:bookmarkEnd w:id="166"/>
      <w:bookmarkEnd w:id="167"/>
      <w:ins w:id="169" w:author="Nikolai Topping" w:date="2016-03-29T14:11:00Z">
        <w:r>
          <w:t>Use Cases</w:t>
        </w:r>
      </w:ins>
      <w:bookmarkEnd w:id="168"/>
    </w:p>
    <w:p w14:paraId="4DC748E0" w14:textId="0B5B483C" w:rsidR="008E1A1D" w:rsidDel="00416C91" w:rsidRDefault="008E1A1D" w:rsidP="00DC567B">
      <w:pPr>
        <w:pStyle w:val="Heading1"/>
        <w:rPr>
          <w:del w:id="170" w:author="Nikolai Topping" w:date="2016-03-29T09:50:00Z"/>
          <w:sz w:val="26"/>
          <w:szCs w:val="26"/>
        </w:rPr>
        <w:pPrChange w:id="171" w:author="Nikolai Topping" w:date="2016-03-29T14:11:00Z">
          <w:pPr/>
        </w:pPrChange>
      </w:pPr>
      <w:del w:id="172" w:author="Nikolai Topping" w:date="2016-03-29T09:24:00Z">
        <w:r w:rsidDel="005D11BD">
          <w:br w:type="page"/>
        </w:r>
      </w:del>
    </w:p>
    <w:p w14:paraId="4DC748E1" w14:textId="08A1AECF" w:rsidR="00EC6826" w:rsidDel="005D11BD" w:rsidRDefault="00EC6826" w:rsidP="00DC567B">
      <w:pPr>
        <w:pStyle w:val="Heading1"/>
        <w:rPr>
          <w:del w:id="173" w:author="Nikolai Topping" w:date="2016-03-29T09:24:00Z"/>
        </w:rPr>
        <w:pPrChange w:id="174" w:author="Nikolai Topping" w:date="2016-03-29T14:11:00Z">
          <w:pPr>
            <w:pStyle w:val="Heading1"/>
          </w:pPr>
        </w:pPrChange>
      </w:pPr>
      <w:del w:id="175" w:author="Nikolai Topping" w:date="2016-03-29T14:09:00Z">
        <w:r w:rsidDel="0030267B">
          <w:delText>Use cases</w:delText>
        </w:r>
        <w:r w:rsidR="00CF7C91" w:rsidDel="0030267B">
          <w:delText>.</w:delText>
        </w:r>
      </w:del>
      <w:bookmarkStart w:id="176" w:name="_Toc447023958"/>
      <w:bookmarkStart w:id="177" w:name="_Toc447023984"/>
      <w:bookmarkStart w:id="178" w:name="_Toc447024018"/>
      <w:bookmarkStart w:id="179" w:name="_Toc447024037"/>
      <w:bookmarkEnd w:id="176"/>
      <w:bookmarkEnd w:id="177"/>
      <w:bookmarkEnd w:id="178"/>
      <w:bookmarkEnd w:id="179"/>
    </w:p>
    <w:p w14:paraId="4DC748E2" w14:textId="2E3B946F" w:rsidR="000B3DA2" w:rsidDel="0030267B" w:rsidRDefault="000B3DA2" w:rsidP="00DC567B">
      <w:pPr>
        <w:pStyle w:val="Heading1"/>
        <w:rPr>
          <w:del w:id="180" w:author="Nikolai Topping" w:date="2016-03-29T14:09:00Z"/>
        </w:rPr>
        <w:pPrChange w:id="181" w:author="Nikolai Topping" w:date="2016-03-29T14:11:00Z">
          <w:pPr/>
        </w:pPrChange>
      </w:pPr>
      <w:bookmarkStart w:id="182" w:name="_Toc447008386"/>
      <w:bookmarkStart w:id="183" w:name="_Toc447023959"/>
      <w:bookmarkStart w:id="184" w:name="_Toc447023985"/>
      <w:bookmarkStart w:id="185" w:name="_Toc447024019"/>
      <w:bookmarkStart w:id="186" w:name="_Toc447024038"/>
      <w:bookmarkEnd w:id="182"/>
      <w:bookmarkEnd w:id="183"/>
      <w:bookmarkEnd w:id="184"/>
      <w:bookmarkEnd w:id="185"/>
      <w:bookmarkEnd w:id="186"/>
    </w:p>
    <w:p w14:paraId="47EEEA6E" w14:textId="77777777" w:rsidR="00DC567B" w:rsidRDefault="00DC567B" w:rsidP="00DC567B">
      <w:pPr>
        <w:pStyle w:val="Heading1"/>
        <w:rPr>
          <w:ins w:id="187" w:author="Nikolai Topping" w:date="2016-03-29T14:11:00Z"/>
        </w:rPr>
        <w:pPrChange w:id="188" w:author="Nikolai Topping" w:date="2016-03-29T14:11:00Z">
          <w:pPr>
            <w:pStyle w:val="Heading2"/>
          </w:pPr>
        </w:pPrChange>
      </w:pPr>
      <w:bookmarkStart w:id="189" w:name="_Toc447024039"/>
      <w:bookmarkEnd w:id="189"/>
    </w:p>
    <w:p w14:paraId="4DC748E3" w14:textId="50DDE843" w:rsidR="000B3DA2" w:rsidRDefault="000B3DA2" w:rsidP="00F172CD">
      <w:pPr>
        <w:pStyle w:val="Heading2"/>
      </w:pPr>
      <w:bookmarkStart w:id="190" w:name="_Toc447024040"/>
      <w:r>
        <w:t xml:space="preserve">Use Case </w:t>
      </w:r>
      <w:commentRangeStart w:id="191"/>
      <w:commentRangeStart w:id="192"/>
      <w:r>
        <w:t>diagram</w:t>
      </w:r>
      <w:commentRangeEnd w:id="191"/>
      <w:r w:rsidR="00A00307">
        <w:rPr>
          <w:rStyle w:val="CommentReference"/>
          <w:rFonts w:asciiTheme="minorHAnsi" w:eastAsiaTheme="minorHAnsi" w:hAnsiTheme="minorHAnsi" w:cstheme="minorBidi"/>
          <w:color w:val="auto"/>
        </w:rPr>
        <w:commentReference w:id="191"/>
      </w:r>
      <w:commentRangeEnd w:id="192"/>
      <w:r w:rsidR="00AF17A0">
        <w:rPr>
          <w:rStyle w:val="CommentReference"/>
          <w:rFonts w:asciiTheme="minorHAnsi" w:eastAsiaTheme="minorHAnsi" w:hAnsiTheme="minorHAnsi" w:cstheme="minorBidi"/>
          <w:color w:val="auto"/>
        </w:rPr>
        <w:commentReference w:id="192"/>
      </w:r>
      <w:r w:rsidR="00CF7C91">
        <w:t>.</w:t>
      </w:r>
      <w:bookmarkEnd w:id="190"/>
    </w:p>
    <w:p w14:paraId="4DC748E4" w14:textId="77777777" w:rsidR="000B3DA2" w:rsidRDefault="000B3DA2" w:rsidP="000B3DA2">
      <w:pPr>
        <w:keepNext/>
      </w:pPr>
      <w:r>
        <w:rPr>
          <w:noProof/>
          <w:lang w:val="en-US"/>
        </w:rPr>
        <w:drawing>
          <wp:inline distT="0" distB="0" distL="0" distR="0" wp14:anchorId="4DC749AC" wp14:editId="4DC749AD">
            <wp:extent cx="5006774" cy="3955123"/>
            <wp:effectExtent l="0" t="0" r="381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tør-kontekst-diagram.PNG"/>
                    <pic:cNvPicPr/>
                  </pic:nvPicPr>
                  <pic:blipFill>
                    <a:blip r:embed="rId11">
                      <a:extLst>
                        <a:ext uri="{28A0092B-C50C-407E-A947-70E740481C1C}">
                          <a14:useLocalDpi xmlns:a14="http://schemas.microsoft.com/office/drawing/2010/main" val="0"/>
                        </a:ext>
                      </a:extLst>
                    </a:blip>
                    <a:stretch>
                      <a:fillRect/>
                    </a:stretch>
                  </pic:blipFill>
                  <pic:spPr>
                    <a:xfrm>
                      <a:off x="0" y="0"/>
                      <a:ext cx="5006774" cy="3955123"/>
                    </a:xfrm>
                    <a:prstGeom prst="rect">
                      <a:avLst/>
                    </a:prstGeom>
                  </pic:spPr>
                </pic:pic>
              </a:graphicData>
            </a:graphic>
          </wp:inline>
        </w:drawing>
      </w:r>
    </w:p>
    <w:p w14:paraId="4DC748E5" w14:textId="77777777" w:rsidR="000B3DA2" w:rsidRPr="000B3DA2" w:rsidRDefault="000B3DA2" w:rsidP="000B3DA2">
      <w:pPr>
        <w:pStyle w:val="Caption"/>
      </w:pPr>
      <w:r>
        <w:t xml:space="preserve">Diagram </w:t>
      </w:r>
      <w:r w:rsidR="00B61237">
        <w:fldChar w:fldCharType="begin"/>
      </w:r>
      <w:r w:rsidR="00B61237">
        <w:instrText xml:space="preserve"> SEQ Diagram \* ARABIC </w:instrText>
      </w:r>
      <w:r w:rsidR="00B61237">
        <w:fldChar w:fldCharType="separate"/>
      </w:r>
      <w:r w:rsidRPr="5FC21806">
        <w:rPr>
          <w:rPrChange w:id="193" w:author="Frederik Andersen" w:date="2016-03-17T12:52:00Z">
            <w:rPr>
              <w:noProof/>
            </w:rPr>
          </w:rPrChange>
        </w:rPr>
        <w:t>2</w:t>
      </w:r>
      <w:r w:rsidR="00B61237">
        <w:fldChar w:fldCharType="end"/>
      </w:r>
      <w:r>
        <w:t>: Use Case Diagram</w:t>
      </w:r>
    </w:p>
    <w:p w14:paraId="4DC748E6" w14:textId="77777777" w:rsidR="008E1A1D" w:rsidRDefault="008E1A1D">
      <w:pPr>
        <w:rPr>
          <w:rFonts w:asciiTheme="majorHAnsi" w:eastAsiaTheme="majorEastAsia" w:hAnsiTheme="majorHAnsi" w:cstheme="majorBidi"/>
          <w:color w:val="1F4D78" w:themeColor="accent1" w:themeShade="7F"/>
          <w:sz w:val="24"/>
          <w:szCs w:val="24"/>
        </w:rPr>
      </w:pPr>
      <w:r>
        <w:br w:type="page"/>
      </w:r>
    </w:p>
    <w:p w14:paraId="4DC748E7" w14:textId="4471BEDB" w:rsidR="00EC6826" w:rsidRDefault="00A3616C">
      <w:pPr>
        <w:pStyle w:val="Heading2"/>
        <w:numPr>
          <w:ilvl w:val="0"/>
          <w:numId w:val="0"/>
        </w:numPr>
        <w:ind w:left="576" w:hanging="576"/>
        <w:pPrChange w:id="194" w:author="Nikolai Topping" w:date="2016-03-29T09:25:00Z">
          <w:pPr>
            <w:pStyle w:val="Heading2"/>
          </w:pPr>
        </w:pPrChange>
      </w:pPr>
      <w:bookmarkStart w:id="195" w:name="_Toc447024041"/>
      <w:commentRangeStart w:id="196"/>
      <w:r>
        <w:lastRenderedPageBreak/>
        <w:t>Use case 1</w:t>
      </w:r>
      <w:r w:rsidR="00317627">
        <w:t>:</w:t>
      </w:r>
      <w:r>
        <w:t xml:space="preserve"> Opstart af System</w:t>
      </w:r>
      <w:r w:rsidR="00CF7C91">
        <w:t>.</w:t>
      </w:r>
      <w:commentRangeEnd w:id="196"/>
      <w:r>
        <w:rPr>
          <w:rStyle w:val="CommentReference"/>
        </w:rPr>
        <w:commentReference w:id="196"/>
      </w:r>
      <w:bookmarkEnd w:id="195"/>
    </w:p>
    <w:p w14:paraId="4DC748E8" w14:textId="77777777" w:rsidR="005376BA" w:rsidRDefault="005376BA" w:rsidP="005376BA">
      <w:pPr>
        <w:spacing w:line="240" w:lineRule="auto"/>
      </w:pPr>
      <w:r w:rsidRPr="00416C91">
        <w:rPr>
          <w:b/>
          <w:bCs/>
        </w:rPr>
        <w:t>Mål:</w:t>
      </w:r>
      <w:r>
        <w:rPr>
          <w:b/>
        </w:rPr>
        <w:br/>
      </w:r>
      <w:r>
        <w:t>At få startet systemet op og få adgang til software</w:t>
      </w:r>
    </w:p>
    <w:p w14:paraId="4DC748E9" w14:textId="77777777" w:rsidR="005376BA" w:rsidRDefault="005376BA" w:rsidP="005376BA">
      <w:r w:rsidRPr="00416C91">
        <w:rPr>
          <w:b/>
          <w:bCs/>
        </w:rPr>
        <w:t>Initiering</w:t>
      </w:r>
      <w:r>
        <w:rPr>
          <w:b/>
        </w:rPr>
        <w:br/>
      </w:r>
      <w:r>
        <w:t>Initieres af bruger.</w:t>
      </w:r>
    </w:p>
    <w:p w14:paraId="4DC748EA" w14:textId="0806E7F3" w:rsidR="005376BA" w:rsidRPr="005471FF" w:rsidRDefault="005376BA" w:rsidP="005376BA">
      <w:pPr>
        <w:spacing w:line="240" w:lineRule="auto"/>
      </w:pPr>
      <w:r w:rsidRPr="005471FF">
        <w:rPr>
          <w:rStyle w:val="Strong"/>
        </w:rPr>
        <w:t>Aktører:</w:t>
      </w:r>
      <w:r w:rsidRPr="00E20FF8">
        <w:br/>
      </w:r>
      <w:commentRangeStart w:id="197"/>
      <w:r>
        <w:t>Bruger (primær)</w:t>
      </w:r>
      <w:del w:id="198" w:author="Nikolai Topping" w:date="2016-03-29T09:25:00Z">
        <w:r w:rsidDel="005D11BD">
          <w:delText>:</w:delText>
        </w:r>
      </w:del>
      <w:r>
        <w:br/>
      </w:r>
      <w:commentRangeStart w:id="199"/>
      <w:r>
        <w:t>Computer Software (sekundær)</w:t>
      </w:r>
      <w:del w:id="200" w:author="Nikolai Topping" w:date="2016-03-29T09:25:00Z">
        <w:r w:rsidDel="005D11BD">
          <w:delText>:</w:delText>
        </w:r>
      </w:del>
      <w:ins w:id="201" w:author="Nikolai Topping" w:date="2016-03-29T09:25:00Z">
        <w:r w:rsidR="005D11BD" w:rsidDel="005D11BD">
          <w:t xml:space="preserve"> </w:t>
        </w:r>
      </w:ins>
      <w:del w:id="202" w:author="Nikolai Topping" w:date="2016-03-29T09:25:00Z">
        <w:r w:rsidDel="005D11BD">
          <w:delText xml:space="preserve"> </w:delText>
        </w:r>
        <w:commentRangeEnd w:id="199"/>
        <w:r w:rsidDel="005D11BD">
          <w:rPr>
            <w:rStyle w:val="CommentReference"/>
          </w:rPr>
          <w:commentReference w:id="199"/>
        </w:r>
        <w:commentRangeEnd w:id="197"/>
        <w:r w:rsidR="43BBE1EA" w:rsidDel="005D11BD">
          <w:rPr>
            <w:rStyle w:val="CommentReference"/>
          </w:rPr>
          <w:commentReference w:id="197"/>
        </w:r>
      </w:del>
    </w:p>
    <w:p w14:paraId="4DC748EB" w14:textId="77777777" w:rsidR="005376BA" w:rsidRPr="005471FF" w:rsidRDefault="005376BA" w:rsidP="005376BA">
      <w:pPr>
        <w:spacing w:line="240" w:lineRule="auto"/>
      </w:pPr>
      <w:r w:rsidRPr="005471FF">
        <w:rPr>
          <w:rStyle w:val="Strong"/>
        </w:rPr>
        <w:t xml:space="preserve">Referencer: </w:t>
      </w:r>
      <w:r>
        <w:rPr>
          <w:rStyle w:val="Strong"/>
        </w:rPr>
        <w:br/>
      </w:r>
      <w:r>
        <w:t>Ingen.</w:t>
      </w:r>
    </w:p>
    <w:p w14:paraId="4DC748EC" w14:textId="77777777" w:rsidR="005376BA" w:rsidRPr="005471FF" w:rsidRDefault="005376BA" w:rsidP="005376BA">
      <w:pPr>
        <w:spacing w:line="240" w:lineRule="auto"/>
      </w:pPr>
      <w:r w:rsidRPr="005471FF">
        <w:rPr>
          <w:rStyle w:val="Strong"/>
        </w:rPr>
        <w:t>Samtidige forekomster:</w:t>
      </w:r>
      <w:r>
        <w:rPr>
          <w:rStyle w:val="Strong"/>
        </w:rPr>
        <w:br/>
      </w:r>
      <w:r>
        <w:t>Der kan kun kører en session af PC software af gangen.</w:t>
      </w:r>
    </w:p>
    <w:p w14:paraId="4DC748ED" w14:textId="77777777" w:rsidR="005376BA" w:rsidRPr="005471FF" w:rsidRDefault="005376BA" w:rsidP="005376BA">
      <w:pPr>
        <w:spacing w:line="240" w:lineRule="auto"/>
      </w:pPr>
      <w:r w:rsidRPr="005471FF">
        <w:rPr>
          <w:rStyle w:val="Strong"/>
        </w:rPr>
        <w:t>Forudsætninger:</w:t>
      </w:r>
      <w:r>
        <w:rPr>
          <w:rStyle w:val="Strong"/>
        </w:rPr>
        <w:br/>
      </w:r>
      <w:r>
        <w:t>Styreboks og PC er forbundet korrekt.</w:t>
      </w:r>
    </w:p>
    <w:p w14:paraId="4DC748EE" w14:textId="77777777" w:rsidR="005376BA" w:rsidRDefault="005376BA" w:rsidP="005376BA">
      <w:pPr>
        <w:spacing w:line="240" w:lineRule="auto"/>
      </w:pPr>
      <w:r w:rsidRPr="005471FF">
        <w:rPr>
          <w:rStyle w:val="Strong"/>
        </w:rPr>
        <w:t>Resultat:</w:t>
      </w:r>
      <w:r>
        <w:rPr>
          <w:rStyle w:val="Strong"/>
        </w:rPr>
        <w:br/>
      </w:r>
      <w:r>
        <w:t>Software starter op og viser grafisk brugerflade, og afventer bruger-input.</w:t>
      </w:r>
    </w:p>
    <w:p w14:paraId="4DC748EF" w14:textId="77777777" w:rsidR="005376BA" w:rsidRPr="005471FF" w:rsidRDefault="005376BA" w:rsidP="005376BA">
      <w:pPr>
        <w:spacing w:line="240" w:lineRule="auto"/>
        <w:rPr>
          <w:rStyle w:val="Strong"/>
        </w:rPr>
      </w:pPr>
      <w:r w:rsidRPr="005471FF">
        <w:rPr>
          <w:rStyle w:val="Strong"/>
        </w:rPr>
        <w:t>Hovedscenarie:</w:t>
      </w:r>
    </w:p>
    <w:p w14:paraId="4DC748F0" w14:textId="77777777" w:rsidR="005376BA" w:rsidRDefault="005376BA" w:rsidP="005376BA">
      <w:pPr>
        <w:pStyle w:val="ListParagraph"/>
        <w:numPr>
          <w:ilvl w:val="0"/>
          <w:numId w:val="2"/>
        </w:numPr>
        <w:spacing w:line="240" w:lineRule="auto"/>
      </w:pPr>
      <w:r>
        <w:t>Bruger starter PC software.</w:t>
      </w:r>
    </w:p>
    <w:p w14:paraId="4DC748F1" w14:textId="77777777" w:rsidR="005376BA" w:rsidRDefault="005376BA" w:rsidP="005376BA">
      <w:pPr>
        <w:pStyle w:val="ListParagraph"/>
        <w:spacing w:line="240" w:lineRule="auto"/>
        <w:ind w:left="792"/>
      </w:pPr>
      <w:r>
        <w:t>[Udvidelse 1: Software kører allerede.]</w:t>
      </w:r>
    </w:p>
    <w:p w14:paraId="4DC748F2" w14:textId="77777777" w:rsidR="005376BA" w:rsidRDefault="005376BA" w:rsidP="005376BA">
      <w:pPr>
        <w:pStyle w:val="ListParagraph"/>
        <w:numPr>
          <w:ilvl w:val="0"/>
          <w:numId w:val="2"/>
        </w:numPr>
        <w:spacing w:line="240" w:lineRule="auto"/>
      </w:pPr>
      <w:r>
        <w:t>Software anmoder bruger om indtastning af kode.</w:t>
      </w:r>
    </w:p>
    <w:p w14:paraId="4DC748F3" w14:textId="77777777" w:rsidR="005376BA" w:rsidRDefault="005376BA" w:rsidP="005376BA">
      <w:pPr>
        <w:pStyle w:val="ListParagraph"/>
        <w:numPr>
          <w:ilvl w:val="0"/>
          <w:numId w:val="2"/>
        </w:numPr>
        <w:spacing w:line="240" w:lineRule="auto"/>
      </w:pPr>
      <w:r>
        <w:t>Bruger indtaster kode på kodelås og trykker på godkend.</w:t>
      </w:r>
    </w:p>
    <w:p w14:paraId="4DC748F4" w14:textId="77777777" w:rsidR="005376BA" w:rsidRDefault="005376BA" w:rsidP="005376BA">
      <w:pPr>
        <w:pStyle w:val="ListParagraph"/>
        <w:spacing w:line="240" w:lineRule="auto"/>
        <w:ind w:left="792"/>
      </w:pPr>
      <w:r>
        <w:t>[Udvidelse 2: Forkert kode indtastet.]</w:t>
      </w:r>
    </w:p>
    <w:p w14:paraId="4DC748F5" w14:textId="77777777" w:rsidR="005376BA" w:rsidRDefault="005376BA" w:rsidP="005376BA">
      <w:pPr>
        <w:pStyle w:val="ListParagraph"/>
        <w:numPr>
          <w:ilvl w:val="0"/>
          <w:numId w:val="2"/>
        </w:numPr>
        <w:spacing w:line="240" w:lineRule="auto"/>
      </w:pPr>
      <w:r>
        <w:t>PC software skifter til forsiden i grafisk brugerflade, og afventer bruger-input.</w:t>
      </w:r>
    </w:p>
    <w:p w14:paraId="4DC748F6" w14:textId="77777777" w:rsidR="005376BA" w:rsidRDefault="005376BA" w:rsidP="005376BA">
      <w:pPr>
        <w:pStyle w:val="ListParagraph"/>
        <w:spacing w:line="240" w:lineRule="auto"/>
        <w:ind w:left="792"/>
      </w:pPr>
      <w:r>
        <w:t>[Udvidelse 3: Der er opstået fejl siden sidste pc tilslutning]</w:t>
      </w:r>
    </w:p>
    <w:p w14:paraId="4DC748F7" w14:textId="77777777" w:rsidR="005376BA" w:rsidRDefault="005376BA" w:rsidP="005376BA">
      <w:pPr>
        <w:spacing w:line="240" w:lineRule="auto"/>
      </w:pPr>
    </w:p>
    <w:p w14:paraId="4DC748F8" w14:textId="77777777" w:rsidR="005376BA" w:rsidRDefault="005376BA" w:rsidP="005376BA">
      <w:pPr>
        <w:rPr>
          <w:rStyle w:val="Strong"/>
        </w:rPr>
      </w:pPr>
      <w:r>
        <w:rPr>
          <w:rStyle w:val="Strong"/>
        </w:rPr>
        <w:t>Udvidelser:</w:t>
      </w:r>
    </w:p>
    <w:p w14:paraId="4DC748F9" w14:textId="77777777" w:rsidR="005376BA" w:rsidRPr="00990E08" w:rsidRDefault="005376BA" w:rsidP="005376BA">
      <w:pPr>
        <w:rPr>
          <w:rStyle w:val="Strong"/>
        </w:rPr>
      </w:pPr>
      <w:r w:rsidRPr="00990E08">
        <w:rPr>
          <w:rStyle w:val="Strong"/>
        </w:rPr>
        <w:t xml:space="preserve">[Udvidelse 1: </w:t>
      </w:r>
      <w:r w:rsidRPr="00990E08">
        <w:t>Software kører allerede</w:t>
      </w:r>
      <w:r w:rsidRPr="00990E08">
        <w:rPr>
          <w:rStyle w:val="Strong"/>
        </w:rPr>
        <w:t>]</w:t>
      </w:r>
    </w:p>
    <w:p w14:paraId="4DC748FA" w14:textId="77777777" w:rsidR="005376BA" w:rsidRDefault="005376BA" w:rsidP="005376BA">
      <w:pPr>
        <w:pStyle w:val="ListParagraph"/>
        <w:numPr>
          <w:ilvl w:val="0"/>
          <w:numId w:val="3"/>
        </w:numPr>
        <w:spacing w:line="240" w:lineRule="auto"/>
      </w:pPr>
      <w:r>
        <w:t>Computeren giver brugeren en meddelelse om at programmet allerede kører, og anmoder om at lukke den seneste opstartede version af programmet ned.</w:t>
      </w:r>
    </w:p>
    <w:p w14:paraId="4DC748FB" w14:textId="77777777" w:rsidR="005376BA" w:rsidRPr="00990E08" w:rsidRDefault="005376BA" w:rsidP="005376BA">
      <w:pPr>
        <w:rPr>
          <w:rStyle w:val="Strong"/>
        </w:rPr>
      </w:pPr>
      <w:r w:rsidRPr="00990E08">
        <w:rPr>
          <w:rStyle w:val="Strong"/>
        </w:rPr>
        <w:t xml:space="preserve">[Udvidelse 2: </w:t>
      </w:r>
      <w:r w:rsidRPr="00990E08">
        <w:t>Forkert kode indtastet</w:t>
      </w:r>
      <w:r w:rsidRPr="00990E08">
        <w:rPr>
          <w:rStyle w:val="Strong"/>
        </w:rPr>
        <w:t>]</w:t>
      </w:r>
    </w:p>
    <w:p w14:paraId="4DC748FC" w14:textId="77777777" w:rsidR="005376BA" w:rsidRDefault="005376BA" w:rsidP="005376BA">
      <w:pPr>
        <w:pStyle w:val="ListParagraph"/>
        <w:numPr>
          <w:ilvl w:val="0"/>
          <w:numId w:val="5"/>
        </w:numPr>
        <w:spacing w:line="240" w:lineRule="auto"/>
      </w:pPr>
      <w:commentRangeStart w:id="203"/>
      <w:r>
        <w:t>Computeren giver brugeren en meddelelse om at den indtastede kode er forkert, og går til punkt 2.</w:t>
      </w:r>
    </w:p>
    <w:p w14:paraId="4DC748FD" w14:textId="77777777" w:rsidR="005376BA" w:rsidRPr="00990E08" w:rsidRDefault="005376BA" w:rsidP="005376BA">
      <w:pPr>
        <w:rPr>
          <w:rStyle w:val="Strong"/>
          <w:b w:val="0"/>
        </w:rPr>
      </w:pPr>
      <w:commentRangeStart w:id="204"/>
      <w:r w:rsidRPr="00990E08">
        <w:rPr>
          <w:rStyle w:val="Strong"/>
        </w:rPr>
        <w:t xml:space="preserve">[Udvidelse 3: </w:t>
      </w:r>
      <w:r w:rsidRPr="00990E08">
        <w:t>Der er opstået fejl siden sidste pc tilslutning</w:t>
      </w:r>
      <w:r w:rsidRPr="00990E08">
        <w:rPr>
          <w:rStyle w:val="Strong"/>
        </w:rPr>
        <w:t>]</w:t>
      </w:r>
    </w:p>
    <w:p w14:paraId="4DC748FE" w14:textId="5B04E76E" w:rsidR="005376BA" w:rsidRDefault="005376BA" w:rsidP="005376BA">
      <w:pPr>
        <w:pStyle w:val="ListParagraph"/>
        <w:numPr>
          <w:ilvl w:val="0"/>
          <w:numId w:val="4"/>
        </w:numPr>
        <w:spacing w:line="240" w:lineRule="auto"/>
      </w:pPr>
      <w:r>
        <w:t>Computeren viser de opståede fejl siden sidste pc tilslutning.</w:t>
      </w:r>
      <w:commentRangeEnd w:id="204"/>
      <w:r>
        <w:commentReference w:id="204"/>
      </w:r>
      <w:commentRangeEnd w:id="203"/>
      <w:r>
        <w:commentReference w:id="203"/>
      </w:r>
    </w:p>
    <w:p w14:paraId="4DC748FF" w14:textId="77777777" w:rsidR="008E1A1D" w:rsidRDefault="008E1A1D">
      <w:pPr>
        <w:rPr>
          <w:rFonts w:asciiTheme="majorHAnsi" w:eastAsiaTheme="majorEastAsia" w:hAnsiTheme="majorHAnsi" w:cstheme="majorBidi"/>
          <w:color w:val="1F4D78" w:themeColor="accent1" w:themeShade="7F"/>
          <w:sz w:val="24"/>
          <w:szCs w:val="24"/>
        </w:rPr>
      </w:pPr>
      <w:r>
        <w:br w:type="page"/>
      </w:r>
    </w:p>
    <w:p w14:paraId="4DC74900" w14:textId="77777777" w:rsidR="005376BA" w:rsidRDefault="005376BA">
      <w:pPr>
        <w:pStyle w:val="Heading2"/>
        <w:numPr>
          <w:ilvl w:val="0"/>
          <w:numId w:val="0"/>
        </w:numPr>
        <w:ind w:left="576" w:hanging="576"/>
        <w:pPrChange w:id="205" w:author="Nikolai Topping" w:date="2016-03-29T09:25:00Z">
          <w:pPr>
            <w:pStyle w:val="Heading2"/>
          </w:pPr>
        </w:pPrChange>
      </w:pPr>
      <w:bookmarkStart w:id="206" w:name="_Toc447024042"/>
      <w:r>
        <w:lastRenderedPageBreak/>
        <w:t>Use Case 2: Status forespørgsel</w:t>
      </w:r>
      <w:r w:rsidRPr="00CC21FB">
        <w:t>.</w:t>
      </w:r>
      <w:bookmarkEnd w:id="206"/>
    </w:p>
    <w:p w14:paraId="4DC74901" w14:textId="77777777" w:rsidR="005376BA" w:rsidRDefault="005376BA" w:rsidP="005376BA">
      <w:r w:rsidRPr="00416C91">
        <w:rPr>
          <w:b/>
          <w:bCs/>
        </w:rPr>
        <w:t>Mål:</w:t>
      </w:r>
      <w:r>
        <w:rPr>
          <w:b/>
        </w:rPr>
        <w:br/>
      </w:r>
      <w:r>
        <w:t>Der kan på PC-software ses en statusoversigt over alle tilsluttede enheder</w:t>
      </w:r>
    </w:p>
    <w:p w14:paraId="4DC74902" w14:textId="77777777" w:rsidR="005376BA" w:rsidRDefault="005376BA" w:rsidP="005376BA">
      <w:r w:rsidRPr="00416C91">
        <w:rPr>
          <w:b/>
          <w:bCs/>
        </w:rPr>
        <w:t>Initiering</w:t>
      </w:r>
      <w:r>
        <w:rPr>
          <w:b/>
        </w:rPr>
        <w:br/>
      </w:r>
      <w:r>
        <w:t>Initieres af bruger.</w:t>
      </w:r>
    </w:p>
    <w:p w14:paraId="4DC74903" w14:textId="6DE5BB75" w:rsidR="005376BA" w:rsidRPr="005471FF" w:rsidRDefault="005376BA" w:rsidP="005376BA">
      <w:r w:rsidRPr="005471FF">
        <w:rPr>
          <w:rStyle w:val="Strong"/>
        </w:rPr>
        <w:t>Aktører:</w:t>
      </w:r>
      <w:r w:rsidRPr="00E20FF8">
        <w:br/>
      </w:r>
      <w:commentRangeStart w:id="207"/>
      <w:r>
        <w:t>Bruger (primær)</w:t>
      </w:r>
      <w:del w:id="208" w:author="Nikolai Topping" w:date="2016-03-29T09:28:00Z">
        <w:r w:rsidDel="005D11BD">
          <w:delText>:</w:delText>
        </w:r>
      </w:del>
      <w:commentRangeEnd w:id="207"/>
      <w:r w:rsidR="43BBE1EA">
        <w:rPr>
          <w:rStyle w:val="CommentReference"/>
        </w:rPr>
        <w:commentReference w:id="207"/>
      </w:r>
      <w:r>
        <w:br/>
      </w:r>
      <w:commentRangeStart w:id="209"/>
      <w:r>
        <w:t xml:space="preserve">Computer software (sekundær) </w:t>
      </w:r>
      <w:commentRangeEnd w:id="209"/>
      <w:r>
        <w:rPr>
          <w:rStyle w:val="CommentReference"/>
        </w:rPr>
        <w:commentReference w:id="209"/>
      </w:r>
    </w:p>
    <w:p w14:paraId="4DC74904" w14:textId="77777777" w:rsidR="005376BA" w:rsidRPr="005471FF" w:rsidRDefault="005376BA" w:rsidP="005376BA">
      <w:r w:rsidRPr="005471FF">
        <w:rPr>
          <w:rStyle w:val="Strong"/>
        </w:rPr>
        <w:t xml:space="preserve">Referencer: </w:t>
      </w:r>
      <w:r>
        <w:rPr>
          <w:rStyle w:val="Strong"/>
        </w:rPr>
        <w:br/>
      </w:r>
      <w:r>
        <w:t>Ingen.</w:t>
      </w:r>
    </w:p>
    <w:p w14:paraId="4DC74905" w14:textId="77777777" w:rsidR="005376BA" w:rsidRPr="005471FF" w:rsidRDefault="005376BA" w:rsidP="005376BA">
      <w:r w:rsidRPr="005471FF">
        <w:rPr>
          <w:rStyle w:val="Strong"/>
        </w:rPr>
        <w:t>Samtidige forekomster:</w:t>
      </w:r>
      <w:r>
        <w:rPr>
          <w:rStyle w:val="Strong"/>
        </w:rPr>
        <w:br/>
      </w:r>
      <w:r>
        <w:t>ingen</w:t>
      </w:r>
    </w:p>
    <w:p w14:paraId="4DC74906" w14:textId="77777777" w:rsidR="005376BA" w:rsidRPr="005471FF" w:rsidRDefault="005376BA" w:rsidP="005376BA">
      <w:r w:rsidRPr="005471FF">
        <w:rPr>
          <w:rStyle w:val="Strong"/>
        </w:rPr>
        <w:t>Forudsætninger:</w:t>
      </w:r>
      <w:r>
        <w:rPr>
          <w:rStyle w:val="Strong"/>
        </w:rPr>
        <w:br/>
      </w:r>
      <w:r>
        <w:t>Styreboks og PC er forbundet korrekt og opstartet.</w:t>
      </w:r>
    </w:p>
    <w:p w14:paraId="4DC74907" w14:textId="77777777" w:rsidR="005376BA" w:rsidRPr="0084684D" w:rsidRDefault="005376BA" w:rsidP="005376BA">
      <w:r w:rsidRPr="005471FF">
        <w:rPr>
          <w:rStyle w:val="Strong"/>
        </w:rPr>
        <w:t>Resultat:</w:t>
      </w:r>
      <w:r>
        <w:rPr>
          <w:rStyle w:val="Strong"/>
        </w:rPr>
        <w:br/>
      </w:r>
      <w:r>
        <w:t>PC program viser status oversigt.</w:t>
      </w:r>
    </w:p>
    <w:p w14:paraId="4DC74908" w14:textId="77777777" w:rsidR="005376BA" w:rsidRPr="005471FF" w:rsidRDefault="005376BA" w:rsidP="005376BA">
      <w:pPr>
        <w:rPr>
          <w:rStyle w:val="Strong"/>
        </w:rPr>
      </w:pPr>
      <w:commentRangeStart w:id="210"/>
      <w:r w:rsidRPr="005471FF">
        <w:rPr>
          <w:rStyle w:val="Strong"/>
        </w:rPr>
        <w:t>Hovedscenarie:</w:t>
      </w:r>
    </w:p>
    <w:p w14:paraId="4DC74909" w14:textId="77777777" w:rsidR="005376BA" w:rsidRDefault="005376BA" w:rsidP="005376BA">
      <w:pPr>
        <w:pStyle w:val="ListParagraph"/>
        <w:numPr>
          <w:ilvl w:val="0"/>
          <w:numId w:val="6"/>
        </w:numPr>
      </w:pPr>
      <w:r>
        <w:t>Bruger anmoder om status på enhed(er) via den grafiske brugerflade.</w:t>
      </w:r>
    </w:p>
    <w:p w14:paraId="4DC7490A" w14:textId="77777777" w:rsidR="005376BA" w:rsidRDefault="005376BA" w:rsidP="005376BA">
      <w:pPr>
        <w:pStyle w:val="ListParagraph"/>
        <w:numPr>
          <w:ilvl w:val="0"/>
          <w:numId w:val="6"/>
        </w:numPr>
      </w:pPr>
      <w:r>
        <w:t>Program henter status på enhed(er)</w:t>
      </w:r>
    </w:p>
    <w:p w14:paraId="4DC7490B" w14:textId="17061BDB" w:rsidR="005376BA" w:rsidRPr="00855971" w:rsidRDefault="005376BA" w:rsidP="005376BA">
      <w:pPr>
        <w:pStyle w:val="ListParagraph"/>
        <w:numPr>
          <w:ilvl w:val="0"/>
          <w:numId w:val="6"/>
        </w:numPr>
      </w:pPr>
      <w:r>
        <w:t>PC program viser status oversigt.</w:t>
      </w:r>
      <w:commentRangeEnd w:id="210"/>
      <w:r>
        <w:commentReference w:id="210"/>
      </w:r>
    </w:p>
    <w:p w14:paraId="4DC7490C" w14:textId="77777777" w:rsidR="008E1A1D" w:rsidDel="005D11BD" w:rsidRDefault="008E1A1D">
      <w:pPr>
        <w:rPr>
          <w:del w:id="211" w:author="Nikolai Topping" w:date="2016-03-29T09:29:00Z"/>
          <w:rFonts w:asciiTheme="majorHAnsi" w:eastAsiaTheme="majorEastAsia" w:hAnsiTheme="majorHAnsi" w:cstheme="majorBidi"/>
          <w:color w:val="1F4D78" w:themeColor="accent1" w:themeShade="7F"/>
          <w:sz w:val="24"/>
          <w:szCs w:val="24"/>
        </w:rPr>
      </w:pPr>
    </w:p>
    <w:p w14:paraId="4DC7490D" w14:textId="77777777" w:rsidR="008E1A1D" w:rsidRDefault="008E1A1D">
      <w:pPr>
        <w:rPr>
          <w:rFonts w:asciiTheme="majorHAnsi" w:eastAsiaTheme="majorEastAsia" w:hAnsiTheme="majorHAnsi" w:cstheme="majorBidi"/>
          <w:color w:val="1F4D78" w:themeColor="accent1" w:themeShade="7F"/>
          <w:sz w:val="24"/>
          <w:szCs w:val="24"/>
        </w:rPr>
      </w:pPr>
    </w:p>
    <w:p w14:paraId="4DC7490E" w14:textId="77777777" w:rsidR="00317627" w:rsidRDefault="00317627">
      <w:pPr>
        <w:pStyle w:val="Heading2"/>
        <w:numPr>
          <w:ilvl w:val="0"/>
          <w:numId w:val="0"/>
        </w:numPr>
        <w:ind w:left="576" w:hanging="576"/>
        <w:pPrChange w:id="212" w:author="Nikolai Topping" w:date="2016-03-29T09:26:00Z">
          <w:pPr>
            <w:pStyle w:val="Heading2"/>
          </w:pPr>
        </w:pPrChange>
      </w:pPr>
      <w:bookmarkStart w:id="213" w:name="_Toc447024043"/>
      <w:r>
        <w:t>Use Case 3: Tilføjelse af enhed</w:t>
      </w:r>
      <w:r w:rsidR="00CF7C91">
        <w:t>.</w:t>
      </w:r>
      <w:bookmarkEnd w:id="213"/>
    </w:p>
    <w:p w14:paraId="4DC7490F" w14:textId="77777777" w:rsidR="00317627" w:rsidRDefault="00317627" w:rsidP="00317627">
      <w:r w:rsidRPr="00416C91">
        <w:rPr>
          <w:b/>
          <w:bCs/>
        </w:rPr>
        <w:t>Mål:</w:t>
      </w:r>
      <w:r>
        <w:rPr>
          <w:b/>
        </w:rPr>
        <w:br/>
      </w:r>
      <w:r>
        <w:t>At brugeren tilføjer en enhed til systemet.</w:t>
      </w:r>
    </w:p>
    <w:p w14:paraId="4DC74910" w14:textId="77777777" w:rsidR="00317627" w:rsidRDefault="00317627" w:rsidP="00317627">
      <w:r w:rsidRPr="00416C91">
        <w:rPr>
          <w:b/>
          <w:bCs/>
        </w:rPr>
        <w:t>Initiering</w:t>
      </w:r>
      <w:r>
        <w:rPr>
          <w:b/>
        </w:rPr>
        <w:br/>
      </w:r>
      <w:r>
        <w:t>Initieres af bruger.</w:t>
      </w:r>
    </w:p>
    <w:p w14:paraId="4DC74911" w14:textId="52C3C969" w:rsidR="00317627" w:rsidRDefault="00317627" w:rsidP="00317627">
      <w:r w:rsidRPr="00416C91">
        <w:rPr>
          <w:b/>
          <w:bCs/>
        </w:rPr>
        <w:t>Aktører:</w:t>
      </w:r>
      <w:r>
        <w:rPr>
          <w:b/>
        </w:rPr>
        <w:br/>
      </w:r>
      <w:r>
        <w:t>Bruger(primær)</w:t>
      </w:r>
      <w:del w:id="214" w:author="Nikolai Topping" w:date="2016-03-29T09:34:00Z">
        <w:r w:rsidDel="005D11BD">
          <w:delText>: Vælger hvilken enhed der skal tilføjes.</w:delText>
        </w:r>
      </w:del>
      <w:r>
        <w:br/>
        <w:t>Computer Software(sekundær</w:t>
      </w:r>
      <w:ins w:id="215" w:author="Nikolai Topping" w:date="2016-03-29T09:34:00Z">
        <w:r w:rsidR="005D11BD">
          <w:t>)</w:t>
        </w:r>
      </w:ins>
      <w:del w:id="216" w:author="Nikolai Topping" w:date="2016-03-29T09:34:00Z">
        <w:r w:rsidDel="005D11BD">
          <w:delText>): Modtager og videresender informationer om den givne enhed.</w:delText>
        </w:r>
      </w:del>
    </w:p>
    <w:p w14:paraId="4DC74912" w14:textId="77777777" w:rsidR="00317627" w:rsidRDefault="00317627" w:rsidP="00317627">
      <w:r w:rsidRPr="00416C91">
        <w:rPr>
          <w:b/>
          <w:bCs/>
        </w:rPr>
        <w:t>Referencer:</w:t>
      </w:r>
      <w:r>
        <w:rPr>
          <w:b/>
        </w:rPr>
        <w:br/>
      </w:r>
      <w:r>
        <w:t>Ingen.</w:t>
      </w:r>
    </w:p>
    <w:p w14:paraId="4DC74913" w14:textId="2D43CFDA" w:rsidR="00317627" w:rsidRDefault="00317627" w:rsidP="00317627">
      <w:commentRangeStart w:id="217"/>
      <w:r w:rsidRPr="00416C91">
        <w:rPr>
          <w:b/>
          <w:bCs/>
        </w:rPr>
        <w:t>Samtidige forekomster:</w:t>
      </w:r>
      <w:r>
        <w:rPr>
          <w:b/>
        </w:rPr>
        <w:br/>
      </w:r>
      <w:r>
        <w:t>Ingen.</w:t>
      </w:r>
      <w:commentRangeEnd w:id="217"/>
      <w:r>
        <w:rPr>
          <w:rStyle w:val="CommentReference"/>
        </w:rPr>
        <w:commentReference w:id="217"/>
      </w:r>
    </w:p>
    <w:p w14:paraId="4DC74914" w14:textId="77777777" w:rsidR="00317627" w:rsidRDefault="00317627" w:rsidP="00317627">
      <w:r w:rsidRPr="00416C91">
        <w:rPr>
          <w:b/>
          <w:bCs/>
        </w:rPr>
        <w:t>Forudsætning:</w:t>
      </w:r>
      <w:r>
        <w:rPr>
          <w:b/>
        </w:rPr>
        <w:br/>
      </w:r>
      <w:r>
        <w:t>UC1 er udført.</w:t>
      </w:r>
    </w:p>
    <w:p w14:paraId="4DC74915" w14:textId="77777777" w:rsidR="00317627" w:rsidRDefault="00317627" w:rsidP="00317627">
      <w:r w:rsidRPr="00416C91">
        <w:rPr>
          <w:b/>
          <w:bCs/>
        </w:rPr>
        <w:t>Resultat:</w:t>
      </w:r>
      <w:r>
        <w:rPr>
          <w:b/>
        </w:rPr>
        <w:br/>
      </w:r>
      <w:r>
        <w:t>Den givne enhed bliver tilføjet til systemet.</w:t>
      </w:r>
    </w:p>
    <w:p w14:paraId="4DC74916" w14:textId="77777777" w:rsidR="00317627" w:rsidRDefault="00317627" w:rsidP="00317627">
      <w:pPr>
        <w:rPr>
          <w:b/>
        </w:rPr>
      </w:pPr>
      <w:r w:rsidRPr="00416C91">
        <w:rPr>
          <w:b/>
          <w:bCs/>
        </w:rPr>
        <w:lastRenderedPageBreak/>
        <w:t>Hovedscenarie:</w:t>
      </w:r>
    </w:p>
    <w:p w14:paraId="4DC74917" w14:textId="77777777" w:rsidR="00317627" w:rsidRDefault="00317627" w:rsidP="00317627">
      <w:pPr>
        <w:pStyle w:val="ListParagraph"/>
        <w:numPr>
          <w:ilvl w:val="0"/>
          <w:numId w:val="7"/>
        </w:numPr>
      </w:pPr>
      <w:r>
        <w:t>Brugeren tilslutter enheden til lysnettet.</w:t>
      </w:r>
    </w:p>
    <w:p w14:paraId="4DC74918" w14:textId="77777777" w:rsidR="00317627" w:rsidRDefault="00317627" w:rsidP="00317627">
      <w:pPr>
        <w:pStyle w:val="ListParagraph"/>
        <w:numPr>
          <w:ilvl w:val="0"/>
          <w:numId w:val="7"/>
        </w:numPr>
      </w:pPr>
      <w:r>
        <w:t>Brugeren vælger tilføj enhed.</w:t>
      </w:r>
    </w:p>
    <w:p w14:paraId="4DC74919" w14:textId="77777777" w:rsidR="00317627" w:rsidRDefault="00317627" w:rsidP="00317627">
      <w:pPr>
        <w:pStyle w:val="ListParagraph"/>
        <w:numPr>
          <w:ilvl w:val="0"/>
          <w:numId w:val="7"/>
        </w:numPr>
      </w:pPr>
      <w:r>
        <w:t>Brugeren indtaster enhedens adresse.</w:t>
      </w:r>
    </w:p>
    <w:p w14:paraId="4DC7491A" w14:textId="77777777" w:rsidR="00317627" w:rsidRDefault="00317627" w:rsidP="00317627">
      <w:pPr>
        <w:pStyle w:val="ListParagraph"/>
        <w:numPr>
          <w:ilvl w:val="0"/>
          <w:numId w:val="7"/>
        </w:numPr>
      </w:pPr>
      <w:r>
        <w:t>Brugeren vælger tildel rum.</w:t>
      </w:r>
      <w:r>
        <w:br/>
        <w:t>[Udvidelse 1: Brugeren tildeler ikke et rum.]</w:t>
      </w:r>
    </w:p>
    <w:p w14:paraId="4DC7491B" w14:textId="77777777" w:rsidR="00317627" w:rsidRDefault="00317627" w:rsidP="00317627">
      <w:pPr>
        <w:pStyle w:val="ListParagraph"/>
        <w:numPr>
          <w:ilvl w:val="0"/>
          <w:numId w:val="7"/>
        </w:numPr>
      </w:pPr>
      <w:r>
        <w:t>Brugeren vælger hvilket rum enheden skal tildeles.</w:t>
      </w:r>
      <w:r>
        <w:br/>
        <w:t xml:space="preserve">[Udvidelse 2: Der findes </w:t>
      </w:r>
      <w:commentRangeStart w:id="218"/>
      <w:r>
        <w:t>ingen rum</w:t>
      </w:r>
      <w:commentRangeEnd w:id="218"/>
      <w:r w:rsidR="007D12F6">
        <w:rPr>
          <w:rStyle w:val="CommentReference"/>
        </w:rPr>
        <w:commentReference w:id="218"/>
      </w:r>
      <w:r>
        <w:t>.]</w:t>
      </w:r>
    </w:p>
    <w:p w14:paraId="4DC7491C" w14:textId="77777777" w:rsidR="00317627" w:rsidRDefault="00317627" w:rsidP="00317627">
      <w:pPr>
        <w:pStyle w:val="ListParagraph"/>
        <w:numPr>
          <w:ilvl w:val="0"/>
          <w:numId w:val="7"/>
        </w:numPr>
      </w:pPr>
      <w:r>
        <w:t>Brugeren trykker OK.</w:t>
      </w:r>
    </w:p>
    <w:p w14:paraId="4DC7491D" w14:textId="77777777" w:rsidR="00317627" w:rsidRDefault="00317627" w:rsidP="00317627">
      <w:pPr>
        <w:pStyle w:val="ListParagraph"/>
      </w:pPr>
      <w:r>
        <w:t>[Udvidelse 3: Brugeren annullerer indtastningen.]</w:t>
      </w:r>
    </w:p>
    <w:p w14:paraId="4DC7491E" w14:textId="77777777" w:rsidR="00317627" w:rsidRDefault="00317627" w:rsidP="00317627">
      <w:pPr>
        <w:pStyle w:val="ListParagraph"/>
        <w:numPr>
          <w:ilvl w:val="0"/>
          <w:numId w:val="7"/>
        </w:numPr>
      </w:pPr>
      <w:r>
        <w:t>Computer Software viser godkendt.</w:t>
      </w:r>
    </w:p>
    <w:p w14:paraId="4DC7491F" w14:textId="77777777" w:rsidR="00317627" w:rsidRDefault="00317627" w:rsidP="00317627">
      <w:pPr>
        <w:pStyle w:val="ListParagraph"/>
      </w:pPr>
      <w:r>
        <w:t>[Udvidelse 4: Adressen er allerede registreret.]</w:t>
      </w:r>
    </w:p>
    <w:p w14:paraId="4DC74920" w14:textId="77777777" w:rsidR="00317627" w:rsidRPr="00317627" w:rsidRDefault="00317627">
      <w:pPr>
        <w:pStyle w:val="ListParagraph"/>
        <w:numPr>
          <w:ilvl w:val="0"/>
          <w:numId w:val="7"/>
        </w:numPr>
        <w:rPr>
          <w:b/>
          <w:bCs/>
        </w:rPr>
      </w:pPr>
      <w:r>
        <w:t>Indtastningsvinduet lukker.</w:t>
      </w:r>
    </w:p>
    <w:p w14:paraId="4DC74921" w14:textId="77777777" w:rsidR="00317627" w:rsidRDefault="00317627" w:rsidP="00317627">
      <w:r w:rsidRPr="00416C91">
        <w:rPr>
          <w:b/>
          <w:bCs/>
        </w:rPr>
        <w:t>Udvidelser:</w:t>
      </w:r>
      <w:r>
        <w:rPr>
          <w:b/>
        </w:rPr>
        <w:br/>
      </w:r>
      <w:r>
        <w:t>[Udvidelse 1: Brugeren tildeler ikke et rum]</w:t>
      </w:r>
    </w:p>
    <w:p w14:paraId="4DC74922" w14:textId="77777777" w:rsidR="00317627" w:rsidRDefault="00317627" w:rsidP="00317627">
      <w:pPr>
        <w:pStyle w:val="ListParagraph"/>
        <w:numPr>
          <w:ilvl w:val="0"/>
          <w:numId w:val="8"/>
        </w:numPr>
      </w:pPr>
      <w:r>
        <w:t>Fortsæt fra punkt 6.</w:t>
      </w:r>
    </w:p>
    <w:p w14:paraId="4DC74923" w14:textId="77777777" w:rsidR="00317627" w:rsidRDefault="00317627" w:rsidP="00317627">
      <w:r>
        <w:t>[Udvidelse 2: Der findes ingen rum.]</w:t>
      </w:r>
    </w:p>
    <w:p w14:paraId="4DC74924" w14:textId="77777777" w:rsidR="00317627" w:rsidRDefault="00317627" w:rsidP="00317627">
      <w:pPr>
        <w:pStyle w:val="ListParagraph"/>
        <w:numPr>
          <w:ilvl w:val="0"/>
          <w:numId w:val="9"/>
        </w:numPr>
      </w:pPr>
      <w:r>
        <w:t>Brugeren vælger ”Nyt Rum”</w:t>
      </w:r>
    </w:p>
    <w:p w14:paraId="4DC74925" w14:textId="77777777" w:rsidR="00317627" w:rsidRDefault="00317627" w:rsidP="00317627">
      <w:pPr>
        <w:pStyle w:val="ListParagraph"/>
        <w:numPr>
          <w:ilvl w:val="0"/>
          <w:numId w:val="9"/>
        </w:numPr>
      </w:pPr>
      <w:r>
        <w:t>Brugeren indtaster navnet på rummet.</w:t>
      </w:r>
    </w:p>
    <w:p w14:paraId="4DC74926" w14:textId="77777777" w:rsidR="00317627" w:rsidRDefault="00317627" w:rsidP="00317627">
      <w:pPr>
        <w:pStyle w:val="ListParagraph"/>
        <w:numPr>
          <w:ilvl w:val="0"/>
          <w:numId w:val="9"/>
        </w:numPr>
      </w:pPr>
      <w:r>
        <w:t>Brugeren trykker OK.</w:t>
      </w:r>
    </w:p>
    <w:p w14:paraId="4DC74927" w14:textId="77777777" w:rsidR="00317627" w:rsidRDefault="00317627" w:rsidP="00317627">
      <w:pPr>
        <w:pStyle w:val="ListParagraph"/>
        <w:numPr>
          <w:ilvl w:val="0"/>
          <w:numId w:val="9"/>
        </w:numPr>
      </w:pPr>
      <w:r>
        <w:t>Fortsæt fra punkt 6.</w:t>
      </w:r>
    </w:p>
    <w:p w14:paraId="4DC74928" w14:textId="77777777" w:rsidR="00317627" w:rsidRDefault="00317627" w:rsidP="00317627">
      <w:r>
        <w:t>[Udvidelse 3: Brugeren annullerer indtastningen.]</w:t>
      </w:r>
    </w:p>
    <w:p w14:paraId="4DC74929" w14:textId="77777777" w:rsidR="00317627" w:rsidRDefault="00317627" w:rsidP="00317627">
      <w:pPr>
        <w:pStyle w:val="ListParagraph"/>
        <w:numPr>
          <w:ilvl w:val="0"/>
          <w:numId w:val="10"/>
        </w:numPr>
      </w:pPr>
      <w:r>
        <w:t>Indtastningsvinduet lukkes.</w:t>
      </w:r>
    </w:p>
    <w:p w14:paraId="4DC7492A" w14:textId="77777777" w:rsidR="00317627" w:rsidRDefault="00317627" w:rsidP="00317627">
      <w:r>
        <w:t>[Udvidelse 4: Adressen er allerede registreret.]</w:t>
      </w:r>
    </w:p>
    <w:p w14:paraId="4DC7492B" w14:textId="77777777" w:rsidR="00317627" w:rsidRDefault="00317627" w:rsidP="00317627">
      <w:pPr>
        <w:pStyle w:val="ListParagraph"/>
        <w:numPr>
          <w:ilvl w:val="0"/>
          <w:numId w:val="11"/>
        </w:numPr>
      </w:pPr>
      <w:r>
        <w:t>Computer softwaren viser fejlmeddelelse.</w:t>
      </w:r>
    </w:p>
    <w:p w14:paraId="4DC7492C" w14:textId="77777777" w:rsidR="00317627" w:rsidRDefault="00317627" w:rsidP="00317627">
      <w:pPr>
        <w:pStyle w:val="ListParagraph"/>
        <w:numPr>
          <w:ilvl w:val="0"/>
          <w:numId w:val="11"/>
        </w:numPr>
      </w:pPr>
      <w:r>
        <w:t>Brugeren trykker OK.</w:t>
      </w:r>
    </w:p>
    <w:p w14:paraId="4DC7492D" w14:textId="77777777" w:rsidR="00317627" w:rsidRPr="000D340E" w:rsidRDefault="00317627" w:rsidP="00317627">
      <w:pPr>
        <w:pStyle w:val="ListParagraph"/>
        <w:numPr>
          <w:ilvl w:val="0"/>
          <w:numId w:val="11"/>
        </w:numPr>
      </w:pPr>
      <w:r>
        <w:t>Indtastningsvinduet lukkes.</w:t>
      </w:r>
    </w:p>
    <w:p w14:paraId="4DC7492E" w14:textId="77777777" w:rsidR="008E1A1D" w:rsidRDefault="008E1A1D">
      <w:pPr>
        <w:rPr>
          <w:rFonts w:asciiTheme="majorHAnsi" w:eastAsiaTheme="majorEastAsia" w:hAnsiTheme="majorHAnsi" w:cstheme="majorBidi"/>
          <w:color w:val="1F4D78" w:themeColor="accent1" w:themeShade="7F"/>
          <w:sz w:val="24"/>
          <w:szCs w:val="24"/>
        </w:rPr>
      </w:pPr>
      <w:r>
        <w:br w:type="page"/>
      </w:r>
    </w:p>
    <w:p w14:paraId="4DC7492F" w14:textId="77777777" w:rsidR="00317627" w:rsidRDefault="00317627">
      <w:pPr>
        <w:pStyle w:val="Heading2"/>
        <w:numPr>
          <w:ilvl w:val="0"/>
          <w:numId w:val="0"/>
        </w:numPr>
        <w:ind w:left="576" w:hanging="576"/>
        <w:pPrChange w:id="219" w:author="Nikolai Topping" w:date="2016-03-29T09:26:00Z">
          <w:pPr>
            <w:pStyle w:val="Heading2"/>
          </w:pPr>
        </w:pPrChange>
      </w:pPr>
      <w:bookmarkStart w:id="220" w:name="_Toc447024044"/>
      <w:r>
        <w:lastRenderedPageBreak/>
        <w:t>Use Case 4: Fjernelse af enhed</w:t>
      </w:r>
      <w:r w:rsidR="00CF7C91">
        <w:t>.</w:t>
      </w:r>
      <w:bookmarkEnd w:id="220"/>
    </w:p>
    <w:p w14:paraId="4DC74930" w14:textId="77777777" w:rsidR="00317627" w:rsidRDefault="00317627" w:rsidP="00317627">
      <w:r w:rsidRPr="00416C91">
        <w:rPr>
          <w:b/>
          <w:bCs/>
        </w:rPr>
        <w:t>Mål:</w:t>
      </w:r>
      <w:r>
        <w:rPr>
          <w:b/>
        </w:rPr>
        <w:br/>
      </w:r>
      <w:r>
        <w:t>At fjerne en enhed fra systemet.</w:t>
      </w:r>
    </w:p>
    <w:p w14:paraId="4DC74931" w14:textId="77777777" w:rsidR="00317627" w:rsidRDefault="00317627" w:rsidP="00317627">
      <w:r w:rsidRPr="00416C91">
        <w:rPr>
          <w:b/>
          <w:bCs/>
        </w:rPr>
        <w:t>Initiering:</w:t>
      </w:r>
      <w:r>
        <w:rPr>
          <w:b/>
        </w:rPr>
        <w:br/>
      </w:r>
      <w:r>
        <w:t>Initieres af bruger.</w:t>
      </w:r>
    </w:p>
    <w:p w14:paraId="4DC74932" w14:textId="31B67CE0" w:rsidR="00317627" w:rsidRDefault="00317627" w:rsidP="00317627">
      <w:r w:rsidRPr="00416C91">
        <w:rPr>
          <w:b/>
          <w:bCs/>
        </w:rPr>
        <w:t>Aktører:</w:t>
      </w:r>
      <w:r>
        <w:rPr>
          <w:b/>
        </w:rPr>
        <w:br/>
      </w:r>
      <w:r>
        <w:t>Bruger(primær)</w:t>
      </w:r>
      <w:del w:id="221" w:author="Nikolai Topping" w:date="2016-03-29T09:34:00Z">
        <w:r w:rsidDel="005D11BD">
          <w:delText>: Vælger hvilken enhed der skal tilføjes.</w:delText>
        </w:r>
      </w:del>
      <w:r>
        <w:br/>
        <w:t xml:space="preserve">Computer </w:t>
      </w:r>
      <w:commentRangeStart w:id="222"/>
      <w:r>
        <w:t>Software</w:t>
      </w:r>
      <w:commentRangeEnd w:id="222"/>
      <w:r w:rsidR="007D12F6">
        <w:rPr>
          <w:rStyle w:val="CommentReference"/>
        </w:rPr>
        <w:commentReference w:id="222"/>
      </w:r>
      <w:r>
        <w:t>(sekundær)</w:t>
      </w:r>
      <w:del w:id="223" w:author="Nikolai Topping" w:date="2016-03-29T09:34:00Z">
        <w:r w:rsidDel="005D11BD">
          <w:delText>: Modtager og videresender informationer om den givne enhed.</w:delText>
        </w:r>
      </w:del>
    </w:p>
    <w:p w14:paraId="4DC74933" w14:textId="77777777" w:rsidR="00317627" w:rsidRDefault="00317627" w:rsidP="00317627">
      <w:r w:rsidRPr="00416C91">
        <w:rPr>
          <w:b/>
          <w:bCs/>
        </w:rPr>
        <w:t>Referencer:</w:t>
      </w:r>
      <w:r>
        <w:rPr>
          <w:b/>
        </w:rPr>
        <w:br/>
      </w:r>
      <w:r>
        <w:t>Ingen.</w:t>
      </w:r>
    </w:p>
    <w:p w14:paraId="4DC74934" w14:textId="77777777" w:rsidR="00317627" w:rsidRDefault="00317627" w:rsidP="00317627">
      <w:r w:rsidRPr="00416C91">
        <w:rPr>
          <w:b/>
          <w:bCs/>
        </w:rPr>
        <w:t>Samtidige forekomster:</w:t>
      </w:r>
      <w:r>
        <w:rPr>
          <w:b/>
        </w:rPr>
        <w:br/>
      </w:r>
      <w:r>
        <w:t>Ingen.</w:t>
      </w:r>
    </w:p>
    <w:p w14:paraId="4DC74935" w14:textId="77777777" w:rsidR="00317627" w:rsidRDefault="00317627" w:rsidP="00317627">
      <w:r w:rsidRPr="00416C91">
        <w:rPr>
          <w:b/>
          <w:bCs/>
        </w:rPr>
        <w:t>Forudsætning:</w:t>
      </w:r>
      <w:r>
        <w:rPr>
          <w:b/>
        </w:rPr>
        <w:br/>
      </w:r>
      <w:r>
        <w:t>Use case 1 er udført. Den korrekte pinkode er indtastet. Mindst én enhed er registreret i systemet.</w:t>
      </w:r>
    </w:p>
    <w:p w14:paraId="4DC74936" w14:textId="77777777" w:rsidR="00317627" w:rsidRDefault="00317627" w:rsidP="00317627">
      <w:r w:rsidRPr="00416C91">
        <w:rPr>
          <w:b/>
          <w:bCs/>
        </w:rPr>
        <w:t>Resultat:</w:t>
      </w:r>
      <w:r>
        <w:rPr>
          <w:b/>
        </w:rPr>
        <w:br/>
      </w:r>
      <w:r>
        <w:t>Den givne enhed fjernes fra systemet.</w:t>
      </w:r>
    </w:p>
    <w:p w14:paraId="4DC74937" w14:textId="77777777" w:rsidR="00317627" w:rsidRDefault="00317627" w:rsidP="00317627">
      <w:pPr>
        <w:rPr>
          <w:b/>
        </w:rPr>
      </w:pPr>
      <w:r w:rsidRPr="00416C91">
        <w:rPr>
          <w:b/>
          <w:bCs/>
        </w:rPr>
        <w:t>Hovedscenarie:</w:t>
      </w:r>
    </w:p>
    <w:p w14:paraId="4DC74938" w14:textId="77777777" w:rsidR="00317627" w:rsidRDefault="00317627" w:rsidP="00317627">
      <w:pPr>
        <w:pStyle w:val="ListParagraph"/>
        <w:numPr>
          <w:ilvl w:val="0"/>
          <w:numId w:val="12"/>
        </w:numPr>
      </w:pPr>
      <w:r>
        <w:t>Bruger</w:t>
      </w:r>
      <w:r w:rsidR="00DA6766">
        <w:t>e</w:t>
      </w:r>
      <w:r>
        <w:t>n vælger fjern enhed.</w:t>
      </w:r>
    </w:p>
    <w:p w14:paraId="4DC74939" w14:textId="77777777" w:rsidR="00317627" w:rsidRDefault="00317627" w:rsidP="00317627">
      <w:pPr>
        <w:pStyle w:val="ListParagraph"/>
        <w:numPr>
          <w:ilvl w:val="0"/>
          <w:numId w:val="12"/>
        </w:numPr>
      </w:pPr>
      <w:r>
        <w:t>Brugeren vælger hvilken enhed der skal fjernes.</w:t>
      </w:r>
    </w:p>
    <w:p w14:paraId="4DC7493A" w14:textId="77777777" w:rsidR="00317627" w:rsidRDefault="00317627" w:rsidP="00317627">
      <w:pPr>
        <w:pStyle w:val="ListParagraph"/>
        <w:numPr>
          <w:ilvl w:val="0"/>
          <w:numId w:val="12"/>
        </w:numPr>
      </w:pPr>
      <w:r>
        <w:t>Brugeren trykker OK.</w:t>
      </w:r>
    </w:p>
    <w:p w14:paraId="4DC7493B" w14:textId="77777777" w:rsidR="00317627" w:rsidRDefault="00317627" w:rsidP="00317627">
      <w:pPr>
        <w:pStyle w:val="ListParagraph"/>
      </w:pPr>
      <w:r>
        <w:t>[Udvidelse 1: Brugeren annullerer.]</w:t>
      </w:r>
    </w:p>
    <w:p w14:paraId="4DC7493C" w14:textId="77777777" w:rsidR="00317627" w:rsidRDefault="00317627" w:rsidP="00317627">
      <w:pPr>
        <w:pStyle w:val="ListParagraph"/>
        <w:numPr>
          <w:ilvl w:val="0"/>
          <w:numId w:val="12"/>
        </w:numPr>
      </w:pPr>
      <w:r>
        <w:t>Computer Software viser godkendt.</w:t>
      </w:r>
    </w:p>
    <w:p w14:paraId="4DC7493D" w14:textId="77777777" w:rsidR="00317627" w:rsidRDefault="00317627" w:rsidP="00317627">
      <w:pPr>
        <w:pStyle w:val="ListParagraph"/>
        <w:numPr>
          <w:ilvl w:val="0"/>
          <w:numId w:val="12"/>
        </w:numPr>
      </w:pPr>
      <w:r>
        <w:t>Indtastningsvinduet lukker.</w:t>
      </w:r>
    </w:p>
    <w:p w14:paraId="4DC7493E" w14:textId="77777777" w:rsidR="00317627" w:rsidRDefault="00317627" w:rsidP="00317627">
      <w:r w:rsidRPr="00416C91">
        <w:rPr>
          <w:b/>
          <w:bCs/>
        </w:rPr>
        <w:t>Udvidelser:</w:t>
      </w:r>
      <w:r>
        <w:rPr>
          <w:b/>
        </w:rPr>
        <w:br/>
      </w:r>
      <w:r>
        <w:t>[Udvidelse 1: Brugeren annullerer.]</w:t>
      </w:r>
    </w:p>
    <w:p w14:paraId="4DC7493F" w14:textId="77777777" w:rsidR="00CB30B3" w:rsidRDefault="00317627" w:rsidP="00A3616C">
      <w:pPr>
        <w:pStyle w:val="ListParagraph"/>
        <w:numPr>
          <w:ilvl w:val="0"/>
          <w:numId w:val="13"/>
        </w:numPr>
      </w:pPr>
      <w:r>
        <w:t>Gå til punkt 5</w:t>
      </w:r>
    </w:p>
    <w:p w14:paraId="4DC74940" w14:textId="77777777" w:rsidR="008E1A1D" w:rsidRDefault="008E1A1D">
      <w:pPr>
        <w:rPr>
          <w:rFonts w:asciiTheme="majorHAnsi" w:eastAsiaTheme="majorEastAsia" w:hAnsiTheme="majorHAnsi" w:cstheme="majorBidi"/>
          <w:color w:val="1F4D78" w:themeColor="accent1" w:themeShade="7F"/>
          <w:sz w:val="24"/>
          <w:szCs w:val="24"/>
        </w:rPr>
      </w:pPr>
      <w:r>
        <w:br w:type="page"/>
      </w:r>
    </w:p>
    <w:p w14:paraId="4DC74941" w14:textId="77777777" w:rsidR="00CB30B3" w:rsidRDefault="00CB30B3">
      <w:pPr>
        <w:pStyle w:val="Heading2"/>
        <w:numPr>
          <w:ilvl w:val="0"/>
          <w:numId w:val="0"/>
        </w:numPr>
        <w:ind w:left="576" w:hanging="576"/>
        <w:pPrChange w:id="224" w:author="Nikolai Topping" w:date="2016-03-29T09:26:00Z">
          <w:pPr>
            <w:pStyle w:val="Heading2"/>
          </w:pPr>
        </w:pPrChange>
      </w:pPr>
      <w:bookmarkStart w:id="225" w:name="_Toc447024045"/>
      <w:r w:rsidRPr="00D02A3E">
        <w:lastRenderedPageBreak/>
        <w:t>U</w:t>
      </w:r>
      <w:r>
        <w:t xml:space="preserve">se </w:t>
      </w:r>
      <w:r w:rsidRPr="00D02A3E">
        <w:t>C</w:t>
      </w:r>
      <w:r>
        <w:t>ase</w:t>
      </w:r>
      <w:r w:rsidRPr="00D02A3E">
        <w:t xml:space="preserve"> 5</w:t>
      </w:r>
      <w:r>
        <w:t>:</w:t>
      </w:r>
      <w:r w:rsidRPr="00D02A3E">
        <w:t xml:space="preserve"> Ret Enhed</w:t>
      </w:r>
      <w:r w:rsidR="00CF7C91">
        <w:t>.</w:t>
      </w:r>
      <w:bookmarkEnd w:id="225"/>
    </w:p>
    <w:p w14:paraId="4DC74942" w14:textId="77777777" w:rsidR="00CB30B3" w:rsidRPr="00D02A3E" w:rsidRDefault="00CB30B3" w:rsidP="00CB30B3">
      <w:r w:rsidRPr="00416C91">
        <w:rPr>
          <w:b/>
          <w:bCs/>
        </w:rPr>
        <w:t>Mål</w:t>
      </w:r>
      <w:r>
        <w:rPr>
          <w:b/>
        </w:rPr>
        <w:br/>
      </w:r>
      <w:r>
        <w:t>At rette oplysningerne for en given enhed</w:t>
      </w:r>
    </w:p>
    <w:p w14:paraId="4DC74943" w14:textId="77777777" w:rsidR="00CB30B3" w:rsidRPr="00D02A3E" w:rsidRDefault="00CB30B3" w:rsidP="00CB30B3">
      <w:r w:rsidRPr="00416C91">
        <w:rPr>
          <w:b/>
          <w:bCs/>
        </w:rPr>
        <w:t>Initiering</w:t>
      </w:r>
      <w:r>
        <w:rPr>
          <w:b/>
        </w:rPr>
        <w:br/>
      </w:r>
      <w:r>
        <w:t>Initieres af bruger.</w:t>
      </w:r>
    </w:p>
    <w:p w14:paraId="4DC74944" w14:textId="5430B1ED" w:rsidR="00CB30B3" w:rsidRPr="00D02A3E" w:rsidRDefault="00CB30B3" w:rsidP="00CB30B3">
      <w:r w:rsidRPr="00416C91">
        <w:rPr>
          <w:b/>
          <w:bCs/>
        </w:rPr>
        <w:t>Aktører</w:t>
      </w:r>
      <w:r>
        <w:rPr>
          <w:b/>
        </w:rPr>
        <w:br/>
      </w:r>
      <w:r>
        <w:t>Bruger(primær</w:t>
      </w:r>
      <w:ins w:id="226" w:author="Nikolai Topping" w:date="2016-03-29T09:34:00Z">
        <w:r w:rsidR="005D11BD">
          <w:t>)</w:t>
        </w:r>
      </w:ins>
      <w:del w:id="227" w:author="Nikolai Topping" w:date="2016-03-29T09:34:00Z">
        <w:r w:rsidDel="005D11BD">
          <w:delText>): Vælger hvilken enhed der skal rettes, og indtaster rettelser.</w:delText>
        </w:r>
      </w:del>
      <w:r>
        <w:br/>
        <w:t>Computer Software(sekundær</w:t>
      </w:r>
      <w:ins w:id="228" w:author="Nikolai Topping" w:date="2016-03-29T09:34:00Z">
        <w:r w:rsidR="005D11BD">
          <w:t>)</w:t>
        </w:r>
      </w:ins>
      <w:del w:id="229" w:author="Nikolai Topping" w:date="2016-03-29T09:34:00Z">
        <w:r w:rsidDel="005D11BD">
          <w:delText xml:space="preserve">): Modtager og videresender informationer om den givne </w:delText>
        </w:r>
        <w:commentRangeStart w:id="230"/>
        <w:r w:rsidDel="005D11BD">
          <w:delText>enhed</w:delText>
        </w:r>
        <w:commentRangeEnd w:id="230"/>
        <w:r w:rsidR="00E20FF8" w:rsidDel="005D11BD">
          <w:rPr>
            <w:rStyle w:val="CommentReference"/>
          </w:rPr>
          <w:commentReference w:id="230"/>
        </w:r>
        <w:r w:rsidDel="005D11BD">
          <w:delText>.</w:delText>
        </w:r>
      </w:del>
    </w:p>
    <w:p w14:paraId="4DC74945" w14:textId="77777777" w:rsidR="00CB30B3" w:rsidRPr="00D02A3E" w:rsidRDefault="00CB30B3" w:rsidP="00CB30B3">
      <w:r w:rsidRPr="00416C91">
        <w:rPr>
          <w:b/>
          <w:bCs/>
        </w:rPr>
        <w:t>Referencer</w:t>
      </w:r>
      <w:r>
        <w:rPr>
          <w:b/>
        </w:rPr>
        <w:br/>
      </w:r>
      <w:r>
        <w:t>Ingen.</w:t>
      </w:r>
    </w:p>
    <w:p w14:paraId="4DC74946" w14:textId="77777777" w:rsidR="00CB30B3" w:rsidRPr="00D02A3E" w:rsidRDefault="00CB30B3" w:rsidP="00CB30B3">
      <w:r w:rsidRPr="00416C91">
        <w:rPr>
          <w:b/>
          <w:bCs/>
        </w:rPr>
        <w:t>Samtidige forekomster</w:t>
      </w:r>
      <w:r>
        <w:rPr>
          <w:b/>
        </w:rPr>
        <w:br/>
      </w:r>
      <w:commentRangeStart w:id="231"/>
      <w:r>
        <w:t>Ingen</w:t>
      </w:r>
      <w:commentRangeEnd w:id="231"/>
      <w:r w:rsidR="00E20FF8">
        <w:rPr>
          <w:rStyle w:val="CommentReference"/>
        </w:rPr>
        <w:commentReference w:id="231"/>
      </w:r>
      <w:r>
        <w:t>.</w:t>
      </w:r>
    </w:p>
    <w:p w14:paraId="4DC74947" w14:textId="77777777" w:rsidR="00CB30B3" w:rsidRPr="00D02A3E" w:rsidRDefault="00CB30B3" w:rsidP="00CB30B3">
      <w:r w:rsidRPr="00416C91">
        <w:rPr>
          <w:b/>
          <w:bCs/>
        </w:rPr>
        <w:t>Forudsætning</w:t>
      </w:r>
      <w:r>
        <w:rPr>
          <w:b/>
        </w:rPr>
        <w:br/>
      </w:r>
      <w:r>
        <w:t>Use case 1 er udført. Mindst én enhed er registreret i systemet.</w:t>
      </w:r>
    </w:p>
    <w:p w14:paraId="4DC74948" w14:textId="77777777" w:rsidR="00CB30B3" w:rsidRPr="00D02A3E" w:rsidRDefault="00CB30B3" w:rsidP="00CB30B3">
      <w:r w:rsidRPr="00416C91">
        <w:rPr>
          <w:b/>
          <w:bCs/>
        </w:rPr>
        <w:t>Resultat</w:t>
      </w:r>
      <w:r>
        <w:rPr>
          <w:b/>
        </w:rPr>
        <w:br/>
      </w:r>
      <w:r>
        <w:t>Oplysningerne for enheden ændres.</w:t>
      </w:r>
    </w:p>
    <w:p w14:paraId="4DC74949" w14:textId="77777777" w:rsidR="00CB30B3" w:rsidRDefault="00CB30B3" w:rsidP="00CB30B3">
      <w:pPr>
        <w:rPr>
          <w:b/>
        </w:rPr>
      </w:pPr>
      <w:r w:rsidRPr="00416C91">
        <w:rPr>
          <w:b/>
          <w:bCs/>
        </w:rPr>
        <w:t>Hovedscenarie</w:t>
      </w:r>
    </w:p>
    <w:p w14:paraId="4DC7494A" w14:textId="77777777" w:rsidR="00CB30B3" w:rsidRDefault="00CB30B3" w:rsidP="00CB30B3">
      <w:pPr>
        <w:pStyle w:val="ListParagraph"/>
        <w:numPr>
          <w:ilvl w:val="0"/>
          <w:numId w:val="14"/>
        </w:numPr>
      </w:pPr>
      <w:r>
        <w:t>Brugeren vælger ”Ret Enhed”.</w:t>
      </w:r>
    </w:p>
    <w:p w14:paraId="4DC7494B" w14:textId="77777777" w:rsidR="00CB30B3" w:rsidRDefault="00CB30B3" w:rsidP="00CB30B3">
      <w:pPr>
        <w:pStyle w:val="ListParagraph"/>
        <w:numPr>
          <w:ilvl w:val="0"/>
          <w:numId w:val="14"/>
        </w:numPr>
      </w:pPr>
      <w:r>
        <w:t>Brugeren vælger hvilken enhed der skal arbejdes på.</w:t>
      </w:r>
    </w:p>
    <w:p w14:paraId="4DC7494C" w14:textId="77777777" w:rsidR="00CB30B3" w:rsidRDefault="00CB30B3" w:rsidP="00CB30B3">
      <w:pPr>
        <w:pStyle w:val="ListParagraph"/>
        <w:numPr>
          <w:ilvl w:val="0"/>
          <w:numId w:val="14"/>
        </w:numPr>
      </w:pPr>
      <w:r>
        <w:t>Brugeren udfylder enheds informationer, i de passende felter.</w:t>
      </w:r>
    </w:p>
    <w:p w14:paraId="4DC7494D" w14:textId="77777777" w:rsidR="00CB30B3" w:rsidRDefault="00CB30B3" w:rsidP="00CB30B3">
      <w:pPr>
        <w:pStyle w:val="ListParagraph"/>
        <w:numPr>
          <w:ilvl w:val="0"/>
          <w:numId w:val="14"/>
        </w:numPr>
      </w:pPr>
      <w:r>
        <w:t>Bruger trykker OK.</w:t>
      </w:r>
      <w:r>
        <w:br/>
        <w:t>[Udvidelse 1: Bruger annullerer indtastningen.]</w:t>
      </w:r>
    </w:p>
    <w:p w14:paraId="4DC7494E" w14:textId="77777777" w:rsidR="00CB30B3" w:rsidRPr="00D02A3E" w:rsidRDefault="00CB30B3" w:rsidP="00CB30B3">
      <w:pPr>
        <w:pStyle w:val="ListParagraph"/>
        <w:numPr>
          <w:ilvl w:val="0"/>
          <w:numId w:val="14"/>
        </w:numPr>
      </w:pPr>
      <w:r>
        <w:t>Vinduet ”Ret Enhed” lukkes.</w:t>
      </w:r>
    </w:p>
    <w:p w14:paraId="4DC7494F" w14:textId="77777777" w:rsidR="00CB30B3" w:rsidRDefault="00CB30B3" w:rsidP="00CB30B3">
      <w:pPr>
        <w:rPr>
          <w:b/>
        </w:rPr>
      </w:pPr>
      <w:r w:rsidRPr="00416C91">
        <w:rPr>
          <w:b/>
          <w:bCs/>
        </w:rPr>
        <w:t>Udvidelser</w:t>
      </w:r>
    </w:p>
    <w:p w14:paraId="4DC74950" w14:textId="77777777" w:rsidR="00CB30B3" w:rsidRDefault="00CB30B3" w:rsidP="00CB30B3">
      <w:r>
        <w:t>[Udvidelse 1: Bruger annullerer indtastningen.]</w:t>
      </w:r>
    </w:p>
    <w:p w14:paraId="4DC74951" w14:textId="77777777" w:rsidR="00CB30B3" w:rsidRPr="00D02A3E" w:rsidRDefault="00CB30B3" w:rsidP="00CB30B3">
      <w:pPr>
        <w:pStyle w:val="ListParagraph"/>
        <w:numPr>
          <w:ilvl w:val="0"/>
          <w:numId w:val="15"/>
        </w:numPr>
      </w:pPr>
      <w:r>
        <w:t>Fortsæt i punkt 5.</w:t>
      </w:r>
    </w:p>
    <w:p w14:paraId="4DC74952" w14:textId="77777777" w:rsidR="008E1A1D" w:rsidRDefault="008E1A1D">
      <w:pPr>
        <w:rPr>
          <w:rFonts w:asciiTheme="majorHAnsi" w:eastAsiaTheme="majorEastAsia" w:hAnsiTheme="majorHAnsi" w:cstheme="majorBidi"/>
          <w:color w:val="1F4D78" w:themeColor="accent1" w:themeShade="7F"/>
          <w:sz w:val="24"/>
          <w:szCs w:val="24"/>
        </w:rPr>
      </w:pPr>
    </w:p>
    <w:p w14:paraId="5316F99E" w14:textId="77777777" w:rsidR="005D11BD" w:rsidRDefault="005D11BD">
      <w:pPr>
        <w:rPr>
          <w:ins w:id="232" w:author="Nikolai Topping" w:date="2016-03-29T09:34:00Z"/>
          <w:rFonts w:asciiTheme="majorHAnsi" w:eastAsiaTheme="majorEastAsia" w:hAnsiTheme="majorHAnsi" w:cstheme="majorBidi"/>
          <w:color w:val="2E74B5" w:themeColor="accent1" w:themeShade="BF"/>
          <w:sz w:val="26"/>
          <w:szCs w:val="26"/>
        </w:rPr>
      </w:pPr>
      <w:ins w:id="233" w:author="Nikolai Topping" w:date="2016-03-29T09:34:00Z">
        <w:r>
          <w:br w:type="page"/>
        </w:r>
      </w:ins>
    </w:p>
    <w:p w14:paraId="4DC74953" w14:textId="3E0B505E" w:rsidR="00CB30B3" w:rsidRDefault="00CB30B3">
      <w:pPr>
        <w:pStyle w:val="Heading2"/>
        <w:numPr>
          <w:ilvl w:val="0"/>
          <w:numId w:val="0"/>
        </w:numPr>
        <w:pPrChange w:id="234" w:author="Nikolai Topping" w:date="2016-03-29T09:26:00Z">
          <w:pPr>
            <w:pStyle w:val="Heading2"/>
          </w:pPr>
        </w:pPrChange>
      </w:pPr>
      <w:bookmarkStart w:id="235" w:name="_Toc447024046"/>
      <w:r>
        <w:lastRenderedPageBreak/>
        <w:t>Use Case 6: Ændring af tidsplan</w:t>
      </w:r>
      <w:r w:rsidR="00CF7C91">
        <w:t>.</w:t>
      </w:r>
      <w:bookmarkEnd w:id="235"/>
    </w:p>
    <w:p w14:paraId="4DC74954" w14:textId="77777777" w:rsidR="00CB30B3" w:rsidRDefault="00CB30B3" w:rsidP="00CB30B3">
      <w:r w:rsidRPr="00416C91">
        <w:rPr>
          <w:b/>
          <w:bCs/>
        </w:rPr>
        <w:t>Mål:</w:t>
      </w:r>
      <w:r>
        <w:rPr>
          <w:b/>
        </w:rPr>
        <w:br/>
      </w:r>
      <w:r>
        <w:t>At ændre tidsplanen for en given enhed.</w:t>
      </w:r>
    </w:p>
    <w:p w14:paraId="4DC74955" w14:textId="77777777" w:rsidR="00CB30B3" w:rsidRDefault="00CB30B3" w:rsidP="00CB30B3">
      <w:r w:rsidRPr="00416C91">
        <w:rPr>
          <w:b/>
          <w:bCs/>
        </w:rPr>
        <w:t>Initiering:</w:t>
      </w:r>
      <w:r>
        <w:rPr>
          <w:b/>
        </w:rPr>
        <w:br/>
      </w:r>
      <w:r>
        <w:t>Initieres af bruger.</w:t>
      </w:r>
    </w:p>
    <w:p w14:paraId="4DC74956" w14:textId="676F909A" w:rsidR="00CB30B3" w:rsidRDefault="00CB30B3" w:rsidP="00CB30B3">
      <w:r w:rsidRPr="00416C91">
        <w:rPr>
          <w:b/>
          <w:bCs/>
        </w:rPr>
        <w:t>Aktører:</w:t>
      </w:r>
      <w:r>
        <w:rPr>
          <w:b/>
        </w:rPr>
        <w:br/>
      </w:r>
      <w:r>
        <w:t>Bruger(primær)</w:t>
      </w:r>
      <w:ins w:id="236" w:author="Nikolai Topping" w:date="2016-03-29T09:34:00Z">
        <w:r w:rsidR="005D11BD">
          <w:br/>
        </w:r>
      </w:ins>
      <w:del w:id="237" w:author="Nikolai Topping" w:date="2016-03-29T09:34:00Z">
        <w:r w:rsidDel="005D11BD">
          <w:delText>: Vælger hvilken enhed tidsplanen skal ændres for.</w:delText>
        </w:r>
        <w:r w:rsidDel="005D11BD">
          <w:br/>
        </w:r>
      </w:del>
      <w:r>
        <w:t>Computer Software(sekundær)</w:t>
      </w:r>
      <w:del w:id="238" w:author="Nikolai Topping" w:date="2016-03-29T09:34:00Z">
        <w:r w:rsidDel="005D11BD">
          <w:delText xml:space="preserve">: Modtager og videresender informationer om den givne </w:delText>
        </w:r>
        <w:commentRangeStart w:id="239"/>
        <w:r w:rsidDel="005D11BD">
          <w:delText>enhed</w:delText>
        </w:r>
        <w:commentRangeEnd w:id="239"/>
        <w:r w:rsidR="00F20DD5" w:rsidDel="005D11BD">
          <w:rPr>
            <w:rStyle w:val="CommentReference"/>
          </w:rPr>
          <w:commentReference w:id="239"/>
        </w:r>
        <w:r w:rsidDel="005D11BD">
          <w:delText>.</w:delText>
        </w:r>
      </w:del>
    </w:p>
    <w:p w14:paraId="4DC74957" w14:textId="77777777" w:rsidR="00CB30B3" w:rsidRDefault="00CB30B3" w:rsidP="00CB30B3">
      <w:r w:rsidRPr="00416C91">
        <w:rPr>
          <w:b/>
          <w:bCs/>
        </w:rPr>
        <w:t>Referencer:</w:t>
      </w:r>
      <w:r>
        <w:rPr>
          <w:b/>
        </w:rPr>
        <w:br/>
      </w:r>
      <w:r>
        <w:t>Ingen.</w:t>
      </w:r>
    </w:p>
    <w:p w14:paraId="4DC74958" w14:textId="77777777" w:rsidR="00CB30B3" w:rsidRDefault="00CB30B3" w:rsidP="00CB30B3">
      <w:r w:rsidRPr="00416C91">
        <w:rPr>
          <w:b/>
          <w:bCs/>
        </w:rPr>
        <w:t xml:space="preserve">Samtidige </w:t>
      </w:r>
      <w:commentRangeStart w:id="240"/>
      <w:r w:rsidRPr="00416C91">
        <w:rPr>
          <w:b/>
          <w:bCs/>
        </w:rPr>
        <w:t>forekomster</w:t>
      </w:r>
      <w:commentRangeEnd w:id="240"/>
      <w:r w:rsidR="00F20DD5">
        <w:rPr>
          <w:rStyle w:val="CommentReference"/>
        </w:rPr>
        <w:commentReference w:id="240"/>
      </w:r>
      <w:r w:rsidRPr="00416C91">
        <w:rPr>
          <w:b/>
          <w:bCs/>
        </w:rPr>
        <w:t>:</w:t>
      </w:r>
      <w:r>
        <w:rPr>
          <w:b/>
        </w:rPr>
        <w:br/>
      </w:r>
      <w:r>
        <w:t>Ingen.</w:t>
      </w:r>
    </w:p>
    <w:p w14:paraId="4DC74959" w14:textId="77777777" w:rsidR="00CB30B3" w:rsidRDefault="00CB30B3" w:rsidP="00CB30B3">
      <w:r w:rsidRPr="00416C91">
        <w:rPr>
          <w:b/>
          <w:bCs/>
        </w:rPr>
        <w:t>Forudsætning:</w:t>
      </w:r>
      <w:r>
        <w:rPr>
          <w:b/>
        </w:rPr>
        <w:br/>
      </w:r>
      <w:r>
        <w:t>Use case 1 er udført. Der er minimum én enhed tilsluttet til systemet.</w:t>
      </w:r>
    </w:p>
    <w:p w14:paraId="4DC7495A" w14:textId="77777777" w:rsidR="00CB30B3" w:rsidRDefault="00CB30B3" w:rsidP="00CB30B3">
      <w:r w:rsidRPr="00416C91">
        <w:rPr>
          <w:b/>
          <w:bCs/>
        </w:rPr>
        <w:t>Resultat:</w:t>
      </w:r>
      <w:r>
        <w:rPr>
          <w:b/>
        </w:rPr>
        <w:br/>
      </w:r>
      <w:r>
        <w:t>Tidsplanen for den givne enhed ændres.</w:t>
      </w:r>
    </w:p>
    <w:p w14:paraId="4DC7495B" w14:textId="77777777" w:rsidR="00CB30B3" w:rsidRDefault="00CB30B3" w:rsidP="00CB30B3">
      <w:pPr>
        <w:rPr>
          <w:b/>
        </w:rPr>
      </w:pPr>
      <w:r w:rsidRPr="00416C91">
        <w:rPr>
          <w:b/>
          <w:bCs/>
        </w:rPr>
        <w:t>Hovedscenarie:</w:t>
      </w:r>
    </w:p>
    <w:p w14:paraId="4DC7495C" w14:textId="77777777" w:rsidR="00CB30B3" w:rsidRDefault="00CB30B3" w:rsidP="00CB30B3">
      <w:pPr>
        <w:pStyle w:val="ListParagraph"/>
        <w:numPr>
          <w:ilvl w:val="0"/>
          <w:numId w:val="16"/>
        </w:numPr>
      </w:pPr>
      <w:r>
        <w:t>Brugeren vælger ”Ændre Tidsplan”.</w:t>
      </w:r>
    </w:p>
    <w:p w14:paraId="4DC7495D" w14:textId="77777777" w:rsidR="00CB30B3" w:rsidRDefault="00CB30B3" w:rsidP="00CB30B3">
      <w:pPr>
        <w:pStyle w:val="ListParagraph"/>
        <w:numPr>
          <w:ilvl w:val="0"/>
          <w:numId w:val="16"/>
        </w:numPr>
      </w:pPr>
      <w:r>
        <w:t>Brugeren vælger enheden hvis tidsplan skal ændres.</w:t>
      </w:r>
    </w:p>
    <w:p w14:paraId="4DC7495E" w14:textId="77777777" w:rsidR="00CB30B3" w:rsidRDefault="00CB30B3" w:rsidP="00CB30B3">
      <w:pPr>
        <w:pStyle w:val="ListParagraph"/>
      </w:pPr>
      <w:r>
        <w:t>[Udvidelse 1: Brugeren vælger et rum.]</w:t>
      </w:r>
    </w:p>
    <w:p w14:paraId="4DC7495F" w14:textId="720B74D6" w:rsidR="00CB30B3" w:rsidRDefault="00CB30B3" w:rsidP="00CB30B3">
      <w:pPr>
        <w:pStyle w:val="ListParagraph"/>
        <w:numPr>
          <w:ilvl w:val="0"/>
          <w:numId w:val="16"/>
        </w:numPr>
      </w:pPr>
      <w:r>
        <w:t xml:space="preserve">Brugeren vælger </w:t>
      </w:r>
      <w:del w:id="241" w:author="Nikolai Topping" w:date="2016-03-29T09:39:00Z">
        <w:r w:rsidDel="005D11BD">
          <w:delText>hvilket klokkeslet enheden skal tænde</w:delText>
        </w:r>
      </w:del>
      <w:ins w:id="242" w:author="Nikolai Topping" w:date="2016-03-29T09:39:00Z">
        <w:r w:rsidR="005D11BD">
          <w:t xml:space="preserve">et </w:t>
        </w:r>
      </w:ins>
      <w:ins w:id="243" w:author="Nikolai Topping" w:date="2016-03-29T10:27:00Z">
        <w:r w:rsidR="00AD00A1">
          <w:t>klokkeslæt</w:t>
        </w:r>
      </w:ins>
      <w:ins w:id="244" w:author="Nikolai Topping" w:date="2016-03-29T09:39:00Z">
        <w:r w:rsidR="005D11BD">
          <w:t xml:space="preserve"> som starttidspunkt</w:t>
        </w:r>
      </w:ins>
      <w:r>
        <w:t>.</w:t>
      </w:r>
    </w:p>
    <w:p w14:paraId="4DC74960" w14:textId="357F04D5" w:rsidR="00CB30B3" w:rsidRDefault="00CB30B3" w:rsidP="00CB30B3">
      <w:pPr>
        <w:pStyle w:val="ListParagraph"/>
        <w:numPr>
          <w:ilvl w:val="0"/>
          <w:numId w:val="16"/>
        </w:numPr>
      </w:pPr>
      <w:r>
        <w:t xml:space="preserve">Brugeren vælger </w:t>
      </w:r>
      <w:del w:id="245" w:author="Nikolai Topping" w:date="2016-03-29T09:39:00Z">
        <w:r w:rsidDel="005D11BD">
          <w:delText>hvilket klokkeslet enheden skal slukke</w:delText>
        </w:r>
      </w:del>
      <w:ins w:id="246" w:author="Nikolai Topping" w:date="2016-03-29T09:39:00Z">
        <w:r w:rsidR="005D11BD">
          <w:t xml:space="preserve">et </w:t>
        </w:r>
      </w:ins>
      <w:ins w:id="247" w:author="Nikolai Topping" w:date="2016-03-29T10:27:00Z">
        <w:r w:rsidR="00AD00A1">
          <w:t>klokkeslæt</w:t>
        </w:r>
      </w:ins>
      <w:ins w:id="248" w:author="Nikolai Topping" w:date="2016-03-29T09:39:00Z">
        <w:r w:rsidR="005D11BD">
          <w:t xml:space="preserve"> som sluttidspunkt</w:t>
        </w:r>
      </w:ins>
      <w:r>
        <w:t>.</w:t>
      </w:r>
    </w:p>
    <w:p w14:paraId="4DC74961" w14:textId="64E93B8A" w:rsidR="00CB30B3" w:rsidRDefault="00CB30B3" w:rsidP="00CB30B3">
      <w:pPr>
        <w:pStyle w:val="ListParagraph"/>
      </w:pPr>
      <w:r>
        <w:t xml:space="preserve">[Udvidelse 2: Brugeren vælger et </w:t>
      </w:r>
      <w:del w:id="249" w:author="Nikolai Topping" w:date="2016-03-29T10:27:00Z">
        <w:r w:rsidDel="00AD00A1">
          <w:delText>klokkeslet</w:delText>
        </w:r>
      </w:del>
      <w:ins w:id="250" w:author="Nikolai Topping" w:date="2016-03-29T10:27:00Z">
        <w:r w:rsidR="00AD00A1">
          <w:t>klokkeslæt</w:t>
        </w:r>
      </w:ins>
      <w:r>
        <w:t xml:space="preserve"> før det valgte </w:t>
      </w:r>
      <w:commentRangeStart w:id="251"/>
      <w:r w:rsidR="00CF5FE4">
        <w:t>starttidspunkt</w:t>
      </w:r>
      <w:commentRangeEnd w:id="251"/>
      <w:r w:rsidR="0016337B">
        <w:rPr>
          <w:rStyle w:val="CommentReference"/>
        </w:rPr>
        <w:commentReference w:id="251"/>
      </w:r>
      <w:r>
        <w:t>.]</w:t>
      </w:r>
    </w:p>
    <w:p w14:paraId="4DC74962" w14:textId="77777777" w:rsidR="00CB30B3" w:rsidRDefault="00CB30B3" w:rsidP="00CB30B3">
      <w:pPr>
        <w:pStyle w:val="ListParagraph"/>
        <w:numPr>
          <w:ilvl w:val="0"/>
          <w:numId w:val="16"/>
        </w:numPr>
      </w:pPr>
      <w:r>
        <w:t>Brugeren vælger hvilke ugedage planen skal være aktiv.</w:t>
      </w:r>
    </w:p>
    <w:p w14:paraId="4DC74963" w14:textId="77777777" w:rsidR="00CB30B3" w:rsidRDefault="00CB30B3" w:rsidP="00CB30B3">
      <w:pPr>
        <w:pStyle w:val="ListParagraph"/>
        <w:numPr>
          <w:ilvl w:val="0"/>
          <w:numId w:val="16"/>
        </w:numPr>
      </w:pPr>
      <w:r>
        <w:t>Brugeren trykker OK.</w:t>
      </w:r>
    </w:p>
    <w:p w14:paraId="4DC74964" w14:textId="77777777" w:rsidR="00CB30B3" w:rsidRDefault="00CB30B3" w:rsidP="00CB30B3">
      <w:pPr>
        <w:pStyle w:val="ListParagraph"/>
      </w:pPr>
      <w:r>
        <w:t>[Udvidelse 3: Brugeren annullerer planen.]</w:t>
      </w:r>
    </w:p>
    <w:p w14:paraId="4DC74965" w14:textId="77777777" w:rsidR="00CB30B3" w:rsidRDefault="00CB30B3" w:rsidP="00CB30B3">
      <w:pPr>
        <w:pStyle w:val="ListParagraph"/>
        <w:numPr>
          <w:ilvl w:val="0"/>
          <w:numId w:val="16"/>
        </w:numPr>
      </w:pPr>
      <w:r>
        <w:t>Computer Software viser godkendt.</w:t>
      </w:r>
    </w:p>
    <w:p w14:paraId="4DC74966" w14:textId="77777777" w:rsidR="00CB30B3" w:rsidRDefault="00CB30B3" w:rsidP="00CB30B3">
      <w:pPr>
        <w:pStyle w:val="ListParagraph"/>
        <w:numPr>
          <w:ilvl w:val="0"/>
          <w:numId w:val="16"/>
        </w:numPr>
      </w:pPr>
      <w:r>
        <w:t>Indtastningsvinduet lukker.</w:t>
      </w:r>
    </w:p>
    <w:p w14:paraId="4DC74967" w14:textId="77777777" w:rsidR="00CB30B3" w:rsidRDefault="00CB30B3" w:rsidP="00CB30B3">
      <w:pPr>
        <w:rPr>
          <w:b/>
        </w:rPr>
      </w:pPr>
      <w:r w:rsidRPr="00416C91">
        <w:rPr>
          <w:b/>
          <w:bCs/>
        </w:rPr>
        <w:t>Udvidelser:</w:t>
      </w:r>
    </w:p>
    <w:p w14:paraId="4DC74968" w14:textId="77777777" w:rsidR="00CB30B3" w:rsidRDefault="00CB30B3" w:rsidP="00CB30B3">
      <w:r>
        <w:t>[Udvidelse 1: Brugeren vælger et rum.]</w:t>
      </w:r>
    </w:p>
    <w:p w14:paraId="4DC74969" w14:textId="629E0701" w:rsidR="00CB30B3" w:rsidRDefault="00CB30B3" w:rsidP="00CB30B3">
      <w:pPr>
        <w:pStyle w:val="ListParagraph"/>
        <w:numPr>
          <w:ilvl w:val="0"/>
          <w:numId w:val="19"/>
        </w:numPr>
      </w:pPr>
      <w:r>
        <w:t xml:space="preserve">Brugeren vælger hvilket </w:t>
      </w:r>
      <w:del w:id="252" w:author="Nikolai Topping" w:date="2016-03-29T10:27:00Z">
        <w:r w:rsidDel="00AD00A1">
          <w:delText>klokkeslet</w:delText>
        </w:r>
      </w:del>
      <w:ins w:id="253" w:author="Nikolai Topping" w:date="2016-03-29T10:27:00Z">
        <w:r w:rsidR="00AD00A1">
          <w:t>klokkeslæt</w:t>
        </w:r>
      </w:ins>
      <w:r>
        <w:t xml:space="preserve"> alle enheder i rummet skal tænde.</w:t>
      </w:r>
    </w:p>
    <w:p w14:paraId="4DC7496A" w14:textId="637FA474" w:rsidR="00CB30B3" w:rsidRDefault="00CB30B3" w:rsidP="00CB30B3">
      <w:pPr>
        <w:pStyle w:val="ListParagraph"/>
        <w:numPr>
          <w:ilvl w:val="0"/>
          <w:numId w:val="19"/>
        </w:numPr>
      </w:pPr>
      <w:r>
        <w:t>Brugeren vælger hvi</w:t>
      </w:r>
      <w:r w:rsidR="00F15665">
        <w:t>l</w:t>
      </w:r>
      <w:r>
        <w:t xml:space="preserve">ket </w:t>
      </w:r>
      <w:del w:id="254" w:author="Nikolai Topping" w:date="2016-03-29T10:27:00Z">
        <w:r w:rsidDel="00AD00A1">
          <w:delText>klokkeslet</w:delText>
        </w:r>
      </w:del>
      <w:ins w:id="255" w:author="Nikolai Topping" w:date="2016-03-29T10:27:00Z">
        <w:r w:rsidR="00AD00A1">
          <w:t>klokkeslæt</w:t>
        </w:r>
      </w:ins>
      <w:r>
        <w:t xml:space="preserve"> alle enheder i rummet skal slukke.</w:t>
      </w:r>
    </w:p>
    <w:p w14:paraId="4DC7496B" w14:textId="32D4CFFB" w:rsidR="00CB30B3" w:rsidRDefault="00CB30B3" w:rsidP="00CB30B3">
      <w:pPr>
        <w:pStyle w:val="ListParagraph"/>
      </w:pPr>
      <w:r>
        <w:t xml:space="preserve">[Udvidelse 2: Brugeren vælger et </w:t>
      </w:r>
      <w:del w:id="256" w:author="Nikolai Topping" w:date="2016-03-29T10:27:00Z">
        <w:r w:rsidDel="00AD00A1">
          <w:delText>klokkeslet</w:delText>
        </w:r>
      </w:del>
      <w:ins w:id="257" w:author="Nikolai Topping" w:date="2016-03-29T10:27:00Z">
        <w:r w:rsidR="00AD00A1">
          <w:t>klokkeslæt</w:t>
        </w:r>
      </w:ins>
      <w:r>
        <w:t xml:space="preserve"> før det valgte starttidspunkt.]</w:t>
      </w:r>
    </w:p>
    <w:p w14:paraId="4DC7496C" w14:textId="77777777" w:rsidR="00CB30B3" w:rsidRDefault="00CB30B3" w:rsidP="00CB30B3">
      <w:pPr>
        <w:pStyle w:val="ListParagraph"/>
        <w:numPr>
          <w:ilvl w:val="0"/>
          <w:numId w:val="19"/>
        </w:numPr>
      </w:pPr>
      <w:r>
        <w:t>Brugeren vælger hvilke ugedage planen skal være aktiv.</w:t>
      </w:r>
    </w:p>
    <w:p w14:paraId="4DC7496D" w14:textId="77777777" w:rsidR="00CB30B3" w:rsidRDefault="00CB30B3" w:rsidP="0016337B">
      <w:pPr>
        <w:pStyle w:val="ListParagraph"/>
        <w:numPr>
          <w:ilvl w:val="0"/>
          <w:numId w:val="19"/>
        </w:numPr>
      </w:pPr>
      <w:r>
        <w:t>Fortsæt fra punkt 6.</w:t>
      </w:r>
    </w:p>
    <w:p w14:paraId="4DC7496E" w14:textId="293BA1DB" w:rsidR="00CB30B3" w:rsidRDefault="00CB30B3" w:rsidP="00CB30B3">
      <w:r>
        <w:t xml:space="preserve">[Udvidelse 2: Brugeren vælger et </w:t>
      </w:r>
      <w:del w:id="258" w:author="Nikolai Topping" w:date="2016-03-29T10:27:00Z">
        <w:r w:rsidDel="00AD00A1">
          <w:delText>klokkeslet</w:delText>
        </w:r>
      </w:del>
      <w:ins w:id="259" w:author="Nikolai Topping" w:date="2016-03-29T10:27:00Z">
        <w:r w:rsidR="00AD00A1">
          <w:t>klokkeslæt</w:t>
        </w:r>
      </w:ins>
      <w:r>
        <w:t xml:space="preserve"> før det valgte </w:t>
      </w:r>
      <w:r w:rsidR="00F15665">
        <w:t>starttidspunkt</w:t>
      </w:r>
      <w:r>
        <w:t>.]</w:t>
      </w:r>
    </w:p>
    <w:p w14:paraId="4DC7496F" w14:textId="77777777" w:rsidR="00CB30B3" w:rsidRDefault="00CB30B3" w:rsidP="00CB30B3">
      <w:pPr>
        <w:pStyle w:val="ListParagraph"/>
        <w:numPr>
          <w:ilvl w:val="0"/>
          <w:numId w:val="17"/>
        </w:numPr>
      </w:pPr>
      <w:r>
        <w:t>Computer viser en fejl</w:t>
      </w:r>
      <w:r w:rsidRPr="00A94493">
        <w:t>meddelelse</w:t>
      </w:r>
      <w:r>
        <w:t>.</w:t>
      </w:r>
    </w:p>
    <w:p w14:paraId="4DC74970" w14:textId="77777777" w:rsidR="00CB30B3" w:rsidRDefault="00CB30B3" w:rsidP="00CB30B3">
      <w:pPr>
        <w:pStyle w:val="ListParagraph"/>
        <w:numPr>
          <w:ilvl w:val="0"/>
          <w:numId w:val="17"/>
        </w:numPr>
      </w:pPr>
      <w:r>
        <w:t>Fortsæt fra punkt 4.</w:t>
      </w:r>
    </w:p>
    <w:p w14:paraId="4DC74971" w14:textId="77777777" w:rsidR="00CB30B3" w:rsidRDefault="00CB30B3" w:rsidP="00CB30B3">
      <w:r>
        <w:lastRenderedPageBreak/>
        <w:t>[Udvidelse 3: Brugeren annullerer planen.]</w:t>
      </w:r>
    </w:p>
    <w:p w14:paraId="4DC74972" w14:textId="77777777" w:rsidR="00CB30B3" w:rsidRPr="00A94493" w:rsidRDefault="00CB30B3" w:rsidP="00CB30B3">
      <w:pPr>
        <w:pStyle w:val="ListParagraph"/>
        <w:numPr>
          <w:ilvl w:val="0"/>
          <w:numId w:val="18"/>
        </w:numPr>
      </w:pPr>
      <w:r>
        <w:t>Gå til punkt 8.</w:t>
      </w:r>
    </w:p>
    <w:p w14:paraId="4DC74973" w14:textId="77777777" w:rsidR="008E1A1D" w:rsidRDefault="008E1A1D">
      <w:pPr>
        <w:rPr>
          <w:b/>
        </w:rPr>
      </w:pPr>
      <w:r>
        <w:rPr>
          <w:b/>
        </w:rPr>
        <w:br w:type="page"/>
      </w:r>
    </w:p>
    <w:p w14:paraId="4DC74974" w14:textId="77777777" w:rsidR="008E1A1D" w:rsidRDefault="008E1A1D">
      <w:pPr>
        <w:pStyle w:val="Heading2"/>
        <w:numPr>
          <w:ilvl w:val="0"/>
          <w:numId w:val="0"/>
        </w:numPr>
        <w:ind w:left="576" w:hanging="576"/>
        <w:pPrChange w:id="260" w:author="Nikolai Topping" w:date="2016-03-29T09:26:00Z">
          <w:pPr>
            <w:pStyle w:val="Heading2"/>
          </w:pPr>
        </w:pPrChange>
      </w:pPr>
      <w:bookmarkStart w:id="261" w:name="_Toc447024047"/>
      <w:r>
        <w:lastRenderedPageBreak/>
        <w:t>Use Case 7: Kør simulering.</w:t>
      </w:r>
      <w:bookmarkEnd w:id="261"/>
    </w:p>
    <w:p w14:paraId="4DC74975" w14:textId="77777777" w:rsidR="003D5CFA" w:rsidRDefault="003D5CFA" w:rsidP="003D5CFA">
      <w:r w:rsidRPr="00416C91">
        <w:rPr>
          <w:b/>
          <w:bCs/>
        </w:rPr>
        <w:t>Mål:</w:t>
      </w:r>
      <w:r>
        <w:rPr>
          <w:b/>
        </w:rPr>
        <w:br/>
      </w:r>
      <w:r>
        <w:t xml:space="preserve">Den programmerede indstilling kører som </w:t>
      </w:r>
      <w:commentRangeStart w:id="262"/>
      <w:r>
        <w:t>simulering</w:t>
      </w:r>
      <w:commentRangeEnd w:id="262"/>
      <w:r w:rsidR="00AF17A0">
        <w:rPr>
          <w:rStyle w:val="CommentReference"/>
        </w:rPr>
        <w:commentReference w:id="262"/>
      </w:r>
    </w:p>
    <w:p w14:paraId="4DC74976" w14:textId="77777777" w:rsidR="003D5CFA" w:rsidRDefault="003D5CFA" w:rsidP="003D5CFA">
      <w:r w:rsidRPr="00416C91">
        <w:rPr>
          <w:b/>
          <w:bCs/>
        </w:rPr>
        <w:t>Initiering:</w:t>
      </w:r>
      <w:r>
        <w:rPr>
          <w:b/>
        </w:rPr>
        <w:br/>
      </w:r>
      <w:r>
        <w:t>Initieres af styreboks.</w:t>
      </w:r>
    </w:p>
    <w:p w14:paraId="4DC74977" w14:textId="77777777" w:rsidR="003D5CFA" w:rsidRPr="003D5CFA" w:rsidRDefault="003D5CFA" w:rsidP="003D5CFA">
      <w:pPr>
        <w:rPr>
          <w:rStyle w:val="Strong"/>
          <w:b w:val="0"/>
        </w:rPr>
      </w:pPr>
      <w:r w:rsidRPr="006540D2">
        <w:rPr>
          <w:rStyle w:val="Strong"/>
        </w:rPr>
        <w:t>Aktører:</w:t>
      </w:r>
      <w:r w:rsidRPr="006540D2">
        <w:rPr>
          <w:rStyle w:val="Strong"/>
        </w:rPr>
        <w:br/>
      </w:r>
      <w:r w:rsidRPr="003D5CFA">
        <w:rPr>
          <w:rStyle w:val="Strong"/>
          <w:b w:val="0"/>
          <w:bCs w:val="0"/>
        </w:rPr>
        <w:t>Styre</w:t>
      </w:r>
      <w:r>
        <w:rPr>
          <w:rStyle w:val="Strong"/>
          <w:b w:val="0"/>
          <w:bCs w:val="0"/>
        </w:rPr>
        <w:t>boks (</w:t>
      </w:r>
      <w:commentRangeStart w:id="263"/>
      <w:r>
        <w:rPr>
          <w:rStyle w:val="Strong"/>
          <w:b w:val="0"/>
          <w:bCs w:val="0"/>
        </w:rPr>
        <w:t>primær</w:t>
      </w:r>
      <w:commentRangeEnd w:id="263"/>
      <w:r w:rsidR="00AF17A0">
        <w:rPr>
          <w:rStyle w:val="CommentReference"/>
        </w:rPr>
        <w:commentReference w:id="263"/>
      </w:r>
      <w:r>
        <w:rPr>
          <w:rStyle w:val="Strong"/>
          <w:b w:val="0"/>
          <w:bCs w:val="0"/>
        </w:rPr>
        <w:t>)</w:t>
      </w:r>
      <w:r>
        <w:rPr>
          <w:rStyle w:val="Strong"/>
          <w:b w:val="0"/>
        </w:rPr>
        <w:br/>
      </w:r>
      <w:r>
        <w:rPr>
          <w:rStyle w:val="Strong"/>
          <w:b w:val="0"/>
          <w:bCs w:val="0"/>
        </w:rPr>
        <w:t>Enhed (sekundær)</w:t>
      </w:r>
    </w:p>
    <w:p w14:paraId="4DC74978" w14:textId="77777777" w:rsidR="003D5CFA" w:rsidRPr="006540D2" w:rsidRDefault="003D5CFA" w:rsidP="003D5CFA">
      <w:pPr>
        <w:rPr>
          <w:rStyle w:val="Strong"/>
          <w:b w:val="0"/>
          <w:color w:val="595959" w:themeColor="text1" w:themeTint="A6"/>
        </w:rPr>
      </w:pPr>
      <w:r w:rsidRPr="006540D2">
        <w:rPr>
          <w:rStyle w:val="Strong"/>
        </w:rPr>
        <w:t>Referencer:</w:t>
      </w:r>
      <w:r w:rsidRPr="006540D2">
        <w:rPr>
          <w:rStyle w:val="Strong"/>
        </w:rPr>
        <w:br/>
      </w:r>
      <w:r w:rsidRPr="003D5CFA">
        <w:rPr>
          <w:rStyle w:val="Strong"/>
          <w:b w:val="0"/>
          <w:bCs w:val="0"/>
        </w:rPr>
        <w:t>Ingen</w:t>
      </w:r>
    </w:p>
    <w:p w14:paraId="4DC74979" w14:textId="77777777" w:rsidR="003D5CFA" w:rsidRPr="006540D2" w:rsidRDefault="003D5CFA" w:rsidP="003D5CFA">
      <w:pPr>
        <w:rPr>
          <w:rStyle w:val="Strong"/>
          <w:b w:val="0"/>
        </w:rPr>
      </w:pPr>
      <w:r w:rsidRPr="006540D2">
        <w:rPr>
          <w:rStyle w:val="Strong"/>
        </w:rPr>
        <w:t>Samtidige forekomster:</w:t>
      </w:r>
      <w:r w:rsidRPr="006540D2">
        <w:rPr>
          <w:rStyle w:val="Strong"/>
        </w:rPr>
        <w:br/>
      </w:r>
      <w:r w:rsidRPr="003D5CFA">
        <w:rPr>
          <w:rStyle w:val="Strong"/>
          <w:b w:val="0"/>
          <w:bCs w:val="0"/>
        </w:rPr>
        <w:t>Der forekommer 1 simulering ad gangen</w:t>
      </w:r>
    </w:p>
    <w:p w14:paraId="4DC7497A" w14:textId="77777777" w:rsidR="003D5CFA" w:rsidRPr="006540D2" w:rsidRDefault="003D5CFA" w:rsidP="003D5CFA">
      <w:pPr>
        <w:rPr>
          <w:rStyle w:val="Strong"/>
          <w:b w:val="0"/>
        </w:rPr>
      </w:pPr>
      <w:r w:rsidRPr="00416C91">
        <w:rPr>
          <w:b/>
          <w:bCs/>
        </w:rPr>
        <w:t>Forudsætning:</w:t>
      </w:r>
      <w:r w:rsidRPr="006540D2">
        <w:br/>
      </w:r>
      <w:r w:rsidRPr="003D5CFA">
        <w:rPr>
          <w:rStyle w:val="Strong"/>
          <w:b w:val="0"/>
          <w:bCs w:val="0"/>
        </w:rPr>
        <w:t xml:space="preserve">Styreboks er tilsluttet strøm og </w:t>
      </w:r>
      <w:commentRangeStart w:id="264"/>
      <w:r w:rsidRPr="003D5CFA">
        <w:rPr>
          <w:rStyle w:val="Strong"/>
          <w:b w:val="0"/>
          <w:bCs w:val="0"/>
        </w:rPr>
        <w:t>opstartet</w:t>
      </w:r>
      <w:commentRangeEnd w:id="264"/>
      <w:r w:rsidR="00AF17A0">
        <w:rPr>
          <w:rStyle w:val="CommentReference"/>
        </w:rPr>
        <w:commentReference w:id="264"/>
      </w:r>
    </w:p>
    <w:p w14:paraId="4DC7497B" w14:textId="77777777" w:rsidR="003D5CFA" w:rsidRPr="006540D2" w:rsidRDefault="003D5CFA" w:rsidP="003D5CFA">
      <w:pPr>
        <w:rPr>
          <w:rStyle w:val="Strong"/>
          <w:b w:val="0"/>
        </w:rPr>
      </w:pPr>
      <w:r w:rsidRPr="006540D2">
        <w:rPr>
          <w:rStyle w:val="Strong"/>
        </w:rPr>
        <w:t>Resultat:</w:t>
      </w:r>
      <w:r w:rsidRPr="006540D2">
        <w:rPr>
          <w:rStyle w:val="Strong"/>
        </w:rPr>
        <w:br/>
      </w:r>
      <w:r w:rsidRPr="003D5CFA">
        <w:rPr>
          <w:rStyle w:val="Strong"/>
          <w:b w:val="0"/>
          <w:bCs w:val="0"/>
        </w:rPr>
        <w:t xml:space="preserve">Der imiteres aktivitet i </w:t>
      </w:r>
      <w:commentRangeStart w:id="265"/>
      <w:r w:rsidRPr="003D5CFA">
        <w:rPr>
          <w:rStyle w:val="Strong"/>
          <w:b w:val="0"/>
          <w:bCs w:val="0"/>
        </w:rPr>
        <w:t>hjemmet</w:t>
      </w:r>
      <w:commentRangeEnd w:id="265"/>
      <w:r w:rsidR="00AF17A0">
        <w:rPr>
          <w:rStyle w:val="CommentReference"/>
        </w:rPr>
        <w:commentReference w:id="265"/>
      </w:r>
      <w:r w:rsidRPr="006540D2">
        <w:rPr>
          <w:rStyle w:val="Strong"/>
        </w:rPr>
        <w:t xml:space="preserve"> </w:t>
      </w:r>
    </w:p>
    <w:p w14:paraId="4DC7497C" w14:textId="77777777" w:rsidR="003D5CFA" w:rsidRPr="006540D2" w:rsidRDefault="003D5CFA" w:rsidP="003D5CFA">
      <w:pPr>
        <w:rPr>
          <w:rStyle w:val="Strong"/>
        </w:rPr>
      </w:pPr>
      <w:r w:rsidRPr="006540D2">
        <w:rPr>
          <w:rStyle w:val="Strong"/>
        </w:rPr>
        <w:t>Hovedscenarie:</w:t>
      </w:r>
    </w:p>
    <w:p w14:paraId="4DC7497D" w14:textId="77777777" w:rsidR="003D5CFA" w:rsidRDefault="003D5CFA" w:rsidP="003D5CFA">
      <w:pPr>
        <w:pStyle w:val="ListParagraph"/>
        <w:numPr>
          <w:ilvl w:val="0"/>
          <w:numId w:val="23"/>
        </w:numPr>
        <w:rPr>
          <w:rStyle w:val="Strong"/>
          <w:b w:val="0"/>
          <w:bCs w:val="0"/>
        </w:rPr>
      </w:pPr>
      <w:r w:rsidRPr="003D5CFA">
        <w:rPr>
          <w:rStyle w:val="Strong"/>
          <w:b w:val="0"/>
          <w:bCs w:val="0"/>
        </w:rPr>
        <w:t xml:space="preserve">Styreboks tjekker om der skal udføres en handling ud fra </w:t>
      </w:r>
      <w:commentRangeStart w:id="266"/>
      <w:r w:rsidRPr="003D5CFA">
        <w:rPr>
          <w:rStyle w:val="Strong"/>
          <w:b w:val="0"/>
          <w:bCs w:val="0"/>
        </w:rPr>
        <w:t>kalender</w:t>
      </w:r>
      <w:commentRangeEnd w:id="266"/>
      <w:r w:rsidR="00F20DD5">
        <w:rPr>
          <w:rStyle w:val="CommentReference"/>
        </w:rPr>
        <w:commentReference w:id="266"/>
      </w:r>
    </w:p>
    <w:p w14:paraId="4DC7497E" w14:textId="77777777" w:rsidR="003D5CFA" w:rsidRPr="003D5CFA" w:rsidRDefault="003D5CFA" w:rsidP="003D5CFA">
      <w:pPr>
        <w:pStyle w:val="ListParagraph"/>
        <w:ind w:left="360"/>
        <w:rPr>
          <w:rStyle w:val="Strong"/>
          <w:b w:val="0"/>
        </w:rPr>
      </w:pPr>
      <w:r w:rsidRPr="003D5CFA">
        <w:rPr>
          <w:rStyle w:val="Strong"/>
          <w:b w:val="0"/>
          <w:bCs w:val="0"/>
        </w:rPr>
        <w:t>[Udvidelse 1: Ingen handlinger skal udføres]</w:t>
      </w:r>
    </w:p>
    <w:p w14:paraId="4DC7497F" w14:textId="77777777" w:rsidR="003D5CFA" w:rsidRPr="003D5CFA" w:rsidRDefault="003D5CFA" w:rsidP="003D5CFA">
      <w:pPr>
        <w:pStyle w:val="ListParagraph"/>
        <w:numPr>
          <w:ilvl w:val="0"/>
          <w:numId w:val="23"/>
        </w:numPr>
        <w:rPr>
          <w:rStyle w:val="Strong"/>
          <w:b w:val="0"/>
          <w:bCs w:val="0"/>
        </w:rPr>
      </w:pPr>
      <w:r w:rsidRPr="003D5CFA">
        <w:rPr>
          <w:rStyle w:val="Strong"/>
          <w:b w:val="0"/>
          <w:bCs w:val="0"/>
        </w:rPr>
        <w:t>Styreboks udfører handling</w:t>
      </w:r>
      <w:r w:rsidRPr="003D5CFA">
        <w:rPr>
          <w:rStyle w:val="Strong"/>
          <w:b w:val="0"/>
        </w:rPr>
        <w:br/>
      </w:r>
      <w:r w:rsidRPr="003D5CFA">
        <w:rPr>
          <w:rStyle w:val="Strong"/>
          <w:b w:val="0"/>
          <w:bCs w:val="0"/>
        </w:rPr>
        <w:t>[Udvidelse 2: Handlingen kan ikke udføres]</w:t>
      </w:r>
    </w:p>
    <w:p w14:paraId="4DC74980" w14:textId="77777777" w:rsidR="003D5CFA" w:rsidRPr="003D5CFA" w:rsidRDefault="003D5CFA" w:rsidP="003D5CFA">
      <w:pPr>
        <w:pStyle w:val="ListParagraph"/>
        <w:numPr>
          <w:ilvl w:val="0"/>
          <w:numId w:val="23"/>
        </w:numPr>
        <w:rPr>
          <w:rStyle w:val="Strong"/>
          <w:b w:val="0"/>
          <w:bCs w:val="0"/>
        </w:rPr>
      </w:pPr>
      <w:r w:rsidRPr="003D5CFA">
        <w:rPr>
          <w:rStyle w:val="Strong"/>
          <w:b w:val="0"/>
          <w:bCs w:val="0"/>
        </w:rPr>
        <w:t>Går til punkt 1</w:t>
      </w:r>
    </w:p>
    <w:p w14:paraId="4DC74981" w14:textId="77777777" w:rsidR="003D5CFA" w:rsidRPr="006540D2" w:rsidRDefault="003D5CFA" w:rsidP="003D5CFA">
      <w:pPr>
        <w:rPr>
          <w:rStyle w:val="Strong"/>
          <w:b w:val="0"/>
        </w:rPr>
      </w:pPr>
    </w:p>
    <w:p w14:paraId="4DC74982" w14:textId="77777777" w:rsidR="003D5CFA" w:rsidRPr="006540D2" w:rsidRDefault="003D5CFA" w:rsidP="003D5CFA">
      <w:pPr>
        <w:rPr>
          <w:rStyle w:val="Strong"/>
        </w:rPr>
      </w:pPr>
      <w:r w:rsidRPr="006540D2">
        <w:rPr>
          <w:rStyle w:val="Strong"/>
        </w:rPr>
        <w:t>Udvidelser</w:t>
      </w:r>
      <w:r>
        <w:rPr>
          <w:rStyle w:val="Strong"/>
        </w:rPr>
        <w:t>:</w:t>
      </w:r>
    </w:p>
    <w:p w14:paraId="4DC74983" w14:textId="77777777" w:rsidR="003D5CFA" w:rsidRPr="003D5CFA" w:rsidRDefault="003D5CFA" w:rsidP="003D5CFA">
      <w:pPr>
        <w:rPr>
          <w:rStyle w:val="Strong"/>
          <w:b w:val="0"/>
        </w:rPr>
      </w:pPr>
      <w:r w:rsidRPr="003D5CFA">
        <w:rPr>
          <w:rStyle w:val="Strong"/>
          <w:b w:val="0"/>
          <w:bCs w:val="0"/>
        </w:rPr>
        <w:t>[Udvidelse 1: Ingen handlinger skal udføres]</w:t>
      </w:r>
    </w:p>
    <w:p w14:paraId="4DC74984" w14:textId="77777777" w:rsidR="003D5CFA" w:rsidRPr="003D5CFA" w:rsidRDefault="003D5CFA" w:rsidP="003D5CFA">
      <w:pPr>
        <w:pStyle w:val="ListParagraph"/>
        <w:numPr>
          <w:ilvl w:val="0"/>
          <w:numId w:val="22"/>
        </w:numPr>
        <w:rPr>
          <w:rStyle w:val="Strong"/>
          <w:b w:val="0"/>
          <w:bCs w:val="0"/>
        </w:rPr>
      </w:pPr>
      <w:r w:rsidRPr="003D5CFA">
        <w:rPr>
          <w:rStyle w:val="Strong"/>
          <w:b w:val="0"/>
          <w:bCs w:val="0"/>
        </w:rPr>
        <w:t>Hopper til punkt 1</w:t>
      </w:r>
    </w:p>
    <w:p w14:paraId="4DC74985" w14:textId="77777777" w:rsidR="003D5CFA" w:rsidRPr="003D5CFA" w:rsidRDefault="003D5CFA" w:rsidP="003D5CFA">
      <w:pPr>
        <w:rPr>
          <w:rStyle w:val="Strong"/>
          <w:b w:val="0"/>
        </w:rPr>
      </w:pPr>
      <w:r w:rsidRPr="003D5CFA">
        <w:rPr>
          <w:rStyle w:val="Strong"/>
          <w:b w:val="0"/>
          <w:bCs w:val="0"/>
        </w:rPr>
        <w:t>[Udvidelse 2: Handlingen kan ikke udføres]</w:t>
      </w:r>
    </w:p>
    <w:p w14:paraId="4DC74986" w14:textId="00FADFF2" w:rsidR="008E1A1D" w:rsidRDefault="003D5CFA" w:rsidP="003D5CFA">
      <w:pPr>
        <w:pStyle w:val="ListParagraph"/>
        <w:numPr>
          <w:ilvl w:val="0"/>
          <w:numId w:val="20"/>
        </w:numPr>
        <w:rPr>
          <w:rStyle w:val="Strong"/>
          <w:b w:val="0"/>
          <w:bCs w:val="0"/>
        </w:rPr>
      </w:pPr>
      <w:r w:rsidRPr="003D5CFA">
        <w:rPr>
          <w:rStyle w:val="Strong"/>
          <w:b w:val="0"/>
          <w:bCs w:val="0"/>
        </w:rPr>
        <w:t xml:space="preserve">Fejl registreres og </w:t>
      </w:r>
      <w:commentRangeStart w:id="267"/>
      <w:r w:rsidRPr="003D5CFA">
        <w:rPr>
          <w:rStyle w:val="Strong"/>
          <w:b w:val="0"/>
          <w:bCs w:val="0"/>
        </w:rPr>
        <w:t>gemmes</w:t>
      </w:r>
      <w:commentRangeEnd w:id="267"/>
      <w:r w:rsidR="00F20DD5">
        <w:rPr>
          <w:rStyle w:val="CommentReference"/>
        </w:rPr>
        <w:commentReference w:id="267"/>
      </w:r>
      <w:ins w:id="268" w:author="Nikolai Topping" w:date="2016-03-29T09:53:00Z">
        <w:r w:rsidR="00416C91">
          <w:rPr>
            <w:rStyle w:val="Strong"/>
            <w:b w:val="0"/>
            <w:bCs w:val="0"/>
          </w:rPr>
          <w:t xml:space="preserve"> i fejlloggen.</w:t>
        </w:r>
      </w:ins>
    </w:p>
    <w:p w14:paraId="4DC74987" w14:textId="77777777" w:rsidR="003D5CFA" w:rsidRPr="008E1A1D" w:rsidRDefault="008E1A1D" w:rsidP="008E1A1D">
      <w:pPr>
        <w:rPr>
          <w:rStyle w:val="Strong"/>
          <w:b w:val="0"/>
        </w:rPr>
      </w:pPr>
      <w:r>
        <w:rPr>
          <w:rStyle w:val="Strong"/>
          <w:b w:val="0"/>
        </w:rPr>
        <w:br w:type="page"/>
      </w:r>
    </w:p>
    <w:p w14:paraId="4DC74988" w14:textId="588057B3" w:rsidR="0012605D" w:rsidRPr="00096BBA" w:rsidRDefault="0012605D" w:rsidP="00F172CD">
      <w:pPr>
        <w:pStyle w:val="Heading1"/>
      </w:pPr>
      <w:commentRangeStart w:id="269"/>
      <w:del w:id="270" w:author="Nikolai Topping" w:date="2016-03-29T10:44:00Z">
        <w:r w:rsidDel="003318A7">
          <w:lastRenderedPageBreak/>
          <w:delText>Krav</w:delText>
        </w:r>
        <w:r w:rsidR="00CF7C91" w:rsidDel="003318A7">
          <w:delText xml:space="preserve"> specifikation.</w:delText>
        </w:r>
        <w:commentRangeEnd w:id="269"/>
        <w:r w:rsidR="008D7017" w:rsidDel="003318A7">
          <w:rPr>
            <w:rStyle w:val="CommentReference"/>
            <w:rFonts w:asciiTheme="minorHAnsi" w:eastAsiaTheme="minorHAnsi" w:hAnsiTheme="minorHAnsi" w:cstheme="minorBidi"/>
            <w:color w:val="auto"/>
          </w:rPr>
          <w:commentReference w:id="269"/>
        </w:r>
      </w:del>
      <w:bookmarkStart w:id="271" w:name="_Toc447024048"/>
      <w:ins w:id="272" w:author="Nikolai Topping" w:date="2016-03-29T10:45:00Z">
        <w:r w:rsidR="003318A7">
          <w:t>Yderlige tekniske krav</w:t>
        </w:r>
      </w:ins>
      <w:bookmarkEnd w:id="271"/>
    </w:p>
    <w:p w14:paraId="4DC74989" w14:textId="77777777" w:rsidR="0012605D" w:rsidRPr="0012605D" w:rsidRDefault="0012605D" w:rsidP="5FC21806">
      <w:pPr>
        <w:pStyle w:val="ListParagraph"/>
        <w:numPr>
          <w:ilvl w:val="0"/>
          <w:numId w:val="24"/>
        </w:numPr>
        <w:spacing w:after="200" w:line="276" w:lineRule="auto"/>
        <w:rPr>
          <w:b/>
          <w:bCs/>
          <w:u w:val="single"/>
        </w:rPr>
      </w:pPr>
      <w:r w:rsidRPr="00416C91">
        <w:rPr>
          <w:b/>
          <w:bCs/>
          <w:u w:val="single"/>
        </w:rPr>
        <w:t>Enhed</w:t>
      </w:r>
    </w:p>
    <w:p w14:paraId="4DC7498A" w14:textId="77777777" w:rsidR="0012605D" w:rsidRPr="003318A7" w:rsidRDefault="0012605D" w:rsidP="0012605D">
      <w:pPr>
        <w:pStyle w:val="ListParagraph"/>
        <w:numPr>
          <w:ilvl w:val="1"/>
          <w:numId w:val="24"/>
        </w:numPr>
        <w:spacing w:after="200" w:line="276" w:lineRule="auto"/>
        <w:rPr>
          <w:color w:val="FF0000"/>
          <w:u w:val="single"/>
          <w:rPrChange w:id="273" w:author="Nikolai Topping" w:date="2016-03-29T10:46:00Z">
            <w:rPr>
              <w:u w:val="single"/>
            </w:rPr>
          </w:rPrChange>
        </w:rPr>
      </w:pPr>
      <w:r w:rsidRPr="003318A7">
        <w:rPr>
          <w:color w:val="FF0000"/>
          <w:rPrChange w:id="274" w:author="Nikolai Topping" w:date="2016-03-29T10:46:00Z">
            <w:rPr/>
          </w:rPrChange>
        </w:rPr>
        <w:t xml:space="preserve"> Skal kunne kommunikere over lysnettet.</w:t>
      </w:r>
    </w:p>
    <w:p w14:paraId="4DC7498B" w14:textId="5B846258" w:rsidR="0012605D" w:rsidRPr="003318A7" w:rsidRDefault="0012605D" w:rsidP="0012605D">
      <w:pPr>
        <w:pStyle w:val="ListParagraph"/>
        <w:numPr>
          <w:ilvl w:val="1"/>
          <w:numId w:val="24"/>
        </w:numPr>
        <w:spacing w:after="200" w:line="276" w:lineRule="auto"/>
        <w:rPr>
          <w:color w:val="538135" w:themeColor="accent6" w:themeShade="BF"/>
          <w:u w:val="single"/>
          <w:rPrChange w:id="275" w:author="Nikolai Topping" w:date="2016-03-29T10:49:00Z">
            <w:rPr>
              <w:u w:val="single"/>
            </w:rPr>
          </w:rPrChange>
        </w:rPr>
      </w:pPr>
      <w:r w:rsidRPr="00416C91">
        <w:rPr>
          <w:b/>
          <w:bCs/>
        </w:rPr>
        <w:t xml:space="preserve"> </w:t>
      </w:r>
      <w:r w:rsidRPr="003318A7">
        <w:rPr>
          <w:color w:val="538135" w:themeColor="accent6" w:themeShade="BF"/>
          <w:rPrChange w:id="276" w:author="Nikolai Topping" w:date="2016-03-29T10:49:00Z">
            <w:rPr/>
          </w:rPrChange>
        </w:rPr>
        <w:t>Skal kunne tilsluttes &lt;</w:t>
      </w:r>
      <w:commentRangeStart w:id="277"/>
      <w:r w:rsidRPr="003318A7">
        <w:rPr>
          <w:color w:val="538135" w:themeColor="accent6" w:themeShade="BF"/>
          <w:rPrChange w:id="278" w:author="Nikolai Topping" w:date="2016-03-29T10:49:00Z">
            <w:rPr/>
          </w:rPrChange>
        </w:rPr>
        <w:t>dansk</w:t>
      </w:r>
      <w:commentRangeEnd w:id="277"/>
      <w:r w:rsidR="00EE6475" w:rsidRPr="003318A7">
        <w:rPr>
          <w:rStyle w:val="CommentReference"/>
          <w:color w:val="538135" w:themeColor="accent6" w:themeShade="BF"/>
          <w:rPrChange w:id="279" w:author="Nikolai Topping" w:date="2016-03-29T10:49:00Z">
            <w:rPr>
              <w:rStyle w:val="CommentReference"/>
            </w:rPr>
          </w:rPrChange>
        </w:rPr>
        <w:commentReference w:id="277"/>
      </w:r>
      <w:r w:rsidRPr="003318A7">
        <w:rPr>
          <w:color w:val="538135" w:themeColor="accent6" w:themeShade="BF"/>
          <w:rPrChange w:id="280" w:author="Nikolai Topping" w:date="2016-03-29T10:49:00Z">
            <w:rPr/>
          </w:rPrChange>
        </w:rPr>
        <w:t>&gt; stikkontakt</w:t>
      </w:r>
    </w:p>
    <w:p w14:paraId="4DC7498C" w14:textId="77777777" w:rsidR="0012605D" w:rsidRPr="0012605D" w:rsidRDefault="0012605D" w:rsidP="5FC21806">
      <w:pPr>
        <w:pStyle w:val="ListParagraph"/>
        <w:numPr>
          <w:ilvl w:val="0"/>
          <w:numId w:val="24"/>
        </w:numPr>
        <w:spacing w:after="200" w:line="276" w:lineRule="auto"/>
        <w:rPr>
          <w:b/>
          <w:bCs/>
        </w:rPr>
      </w:pPr>
      <w:r w:rsidRPr="00416C91">
        <w:rPr>
          <w:b/>
          <w:bCs/>
          <w:u w:val="single"/>
        </w:rPr>
        <w:t xml:space="preserve">Styreboks </w:t>
      </w:r>
    </w:p>
    <w:p w14:paraId="4DC7498D" w14:textId="77777777" w:rsidR="0012605D" w:rsidRPr="0012605D" w:rsidRDefault="0012605D" w:rsidP="0012605D">
      <w:pPr>
        <w:pStyle w:val="ListParagraph"/>
        <w:numPr>
          <w:ilvl w:val="1"/>
          <w:numId w:val="24"/>
        </w:numPr>
        <w:spacing w:after="200" w:line="276" w:lineRule="auto"/>
      </w:pPr>
      <w:r w:rsidRPr="003318A7">
        <w:rPr>
          <w:color w:val="FF0000"/>
          <w:rPrChange w:id="281" w:author="Nikolai Topping" w:date="2016-03-29T10:46:00Z">
            <w:rPr/>
          </w:rPrChange>
        </w:rPr>
        <w:t>Skal kunne kommunikere over lysnettet.</w:t>
      </w:r>
    </w:p>
    <w:p w14:paraId="4DC7498E" w14:textId="77777777" w:rsidR="0012605D" w:rsidRPr="003318A7" w:rsidRDefault="0012605D" w:rsidP="0012605D">
      <w:pPr>
        <w:pStyle w:val="ListParagraph"/>
        <w:numPr>
          <w:ilvl w:val="1"/>
          <w:numId w:val="24"/>
        </w:numPr>
        <w:spacing w:after="200" w:line="276" w:lineRule="auto"/>
        <w:rPr>
          <w:color w:val="FF0000"/>
          <w:rPrChange w:id="282" w:author="Nikolai Topping" w:date="2016-03-29T10:46:00Z">
            <w:rPr/>
          </w:rPrChange>
        </w:rPr>
      </w:pPr>
      <w:r w:rsidRPr="003318A7">
        <w:rPr>
          <w:color w:val="FF0000"/>
          <w:rPrChange w:id="283" w:author="Nikolai Topping" w:date="2016-03-29T10:46:00Z">
            <w:rPr/>
          </w:rPrChange>
        </w:rPr>
        <w:t>Skal indeholde en kodelås.</w:t>
      </w:r>
    </w:p>
    <w:p w14:paraId="4DC7498F" w14:textId="77777777" w:rsidR="0012605D" w:rsidRPr="003318A7" w:rsidRDefault="0012605D" w:rsidP="0012605D">
      <w:pPr>
        <w:pStyle w:val="ListParagraph"/>
        <w:numPr>
          <w:ilvl w:val="1"/>
          <w:numId w:val="24"/>
        </w:numPr>
        <w:spacing w:after="200" w:line="276" w:lineRule="auto"/>
        <w:rPr>
          <w:color w:val="FF0000"/>
          <w:rPrChange w:id="284" w:author="Nikolai Topping" w:date="2016-03-29T10:46:00Z">
            <w:rPr/>
          </w:rPrChange>
        </w:rPr>
      </w:pPr>
      <w:r w:rsidRPr="003318A7">
        <w:rPr>
          <w:color w:val="FF0000"/>
          <w:rPrChange w:id="285" w:author="Nikolai Topping" w:date="2016-03-29T10:46:00Z">
            <w:rPr/>
          </w:rPrChange>
        </w:rPr>
        <w:t>Skal kunne tænde en enhed i systemet.</w:t>
      </w:r>
    </w:p>
    <w:p w14:paraId="4DC74990" w14:textId="77777777" w:rsidR="0012605D" w:rsidRPr="003318A7" w:rsidRDefault="0012605D" w:rsidP="0012605D">
      <w:pPr>
        <w:pStyle w:val="ListParagraph"/>
        <w:numPr>
          <w:ilvl w:val="1"/>
          <w:numId w:val="24"/>
        </w:numPr>
        <w:spacing w:after="200" w:line="276" w:lineRule="auto"/>
        <w:rPr>
          <w:color w:val="FF0000"/>
          <w:rPrChange w:id="286" w:author="Nikolai Topping" w:date="2016-03-29T10:46:00Z">
            <w:rPr/>
          </w:rPrChange>
        </w:rPr>
      </w:pPr>
      <w:r w:rsidRPr="003318A7">
        <w:rPr>
          <w:color w:val="FF0000"/>
          <w:rPrChange w:id="287" w:author="Nikolai Topping" w:date="2016-03-29T10:46:00Z">
            <w:rPr/>
          </w:rPrChange>
        </w:rPr>
        <w:t>Skal kunne slukke en enhed i systemet.</w:t>
      </w:r>
    </w:p>
    <w:p w14:paraId="4DC74991" w14:textId="77777777" w:rsidR="0012605D" w:rsidRPr="003318A7" w:rsidRDefault="0012605D" w:rsidP="0012605D">
      <w:pPr>
        <w:pStyle w:val="ListParagraph"/>
        <w:numPr>
          <w:ilvl w:val="1"/>
          <w:numId w:val="24"/>
        </w:numPr>
        <w:spacing w:after="200" w:line="276" w:lineRule="auto"/>
        <w:rPr>
          <w:color w:val="FF0000"/>
          <w:rPrChange w:id="288" w:author="Nikolai Topping" w:date="2016-03-29T10:46:00Z">
            <w:rPr/>
          </w:rPrChange>
        </w:rPr>
      </w:pPr>
      <w:r w:rsidRPr="003318A7">
        <w:rPr>
          <w:color w:val="FF0000"/>
          <w:rPrChange w:id="289" w:author="Nikolai Topping" w:date="2016-03-29T10:46:00Z">
            <w:rPr/>
          </w:rPrChange>
        </w:rPr>
        <w:t>Skal kunne modtage status fra en enhed i systemet.</w:t>
      </w:r>
    </w:p>
    <w:p w14:paraId="4DC74992" w14:textId="77777777" w:rsidR="0012605D" w:rsidRPr="003318A7" w:rsidRDefault="0012605D" w:rsidP="5FC21806">
      <w:pPr>
        <w:pStyle w:val="ListParagraph"/>
        <w:numPr>
          <w:ilvl w:val="1"/>
          <w:numId w:val="24"/>
        </w:numPr>
        <w:spacing w:after="200" w:line="276" w:lineRule="auto"/>
        <w:rPr>
          <w:b/>
          <w:bCs/>
          <w:color w:val="BF8F00" w:themeColor="accent4" w:themeShade="BF"/>
          <w:rPrChange w:id="290" w:author="Nikolai Topping" w:date="2016-03-29T10:47:00Z">
            <w:rPr>
              <w:b/>
              <w:bCs/>
            </w:rPr>
          </w:rPrChange>
        </w:rPr>
      </w:pPr>
      <w:r w:rsidRPr="003318A7">
        <w:rPr>
          <w:color w:val="BF8F00" w:themeColor="accent4" w:themeShade="BF"/>
          <w:rPrChange w:id="291" w:author="Nikolai Topping" w:date="2016-03-29T10:47:00Z">
            <w:rPr/>
          </w:rPrChange>
        </w:rPr>
        <w:t xml:space="preserve">Skal kunne kommunikere med PC </w:t>
      </w:r>
      <w:r w:rsidRPr="003318A7">
        <w:rPr>
          <w:b/>
          <w:bCs/>
          <w:color w:val="BF8F00" w:themeColor="accent4" w:themeShade="BF"/>
          <w:rPrChange w:id="292" w:author="Nikolai Topping" w:date="2016-03-29T10:47:00Z">
            <w:rPr>
              <w:b/>
              <w:bCs/>
            </w:rPr>
          </w:rPrChange>
        </w:rPr>
        <w:t>via USB</w:t>
      </w:r>
      <w:r w:rsidRPr="003318A7">
        <w:rPr>
          <w:color w:val="BF8F00" w:themeColor="accent4" w:themeShade="BF"/>
          <w:rPrChange w:id="293" w:author="Nikolai Topping" w:date="2016-03-29T10:47:00Z">
            <w:rPr/>
          </w:rPrChange>
        </w:rPr>
        <w:t>.</w:t>
      </w:r>
    </w:p>
    <w:p w14:paraId="4DC74993" w14:textId="77777777" w:rsidR="0012605D" w:rsidRPr="003318A7" w:rsidRDefault="0012605D" w:rsidP="5FC21806">
      <w:pPr>
        <w:pStyle w:val="ListParagraph"/>
        <w:numPr>
          <w:ilvl w:val="1"/>
          <w:numId w:val="24"/>
        </w:numPr>
        <w:spacing w:after="200" w:line="276" w:lineRule="auto"/>
        <w:rPr>
          <w:b/>
          <w:bCs/>
          <w:color w:val="538135" w:themeColor="accent6" w:themeShade="BF"/>
          <w:rPrChange w:id="294" w:author="Nikolai Topping" w:date="2016-03-29T10:49:00Z">
            <w:rPr>
              <w:b/>
              <w:bCs/>
            </w:rPr>
          </w:rPrChange>
        </w:rPr>
      </w:pPr>
      <w:r w:rsidRPr="003318A7">
        <w:rPr>
          <w:color w:val="538135" w:themeColor="accent6" w:themeShade="BF"/>
          <w:rPrChange w:id="295" w:author="Nikolai Topping" w:date="2016-03-29T10:49:00Z">
            <w:rPr/>
          </w:rPrChange>
        </w:rPr>
        <w:t xml:space="preserve">Skal have en LED indikator når data sendes på </w:t>
      </w:r>
      <w:r w:rsidRPr="003318A7">
        <w:rPr>
          <w:b/>
          <w:bCs/>
          <w:color w:val="538135" w:themeColor="accent6" w:themeShade="BF"/>
          <w:rPrChange w:id="296" w:author="Nikolai Topping" w:date="2016-03-29T10:49:00Z">
            <w:rPr>
              <w:b/>
              <w:bCs/>
            </w:rPr>
          </w:rPrChange>
        </w:rPr>
        <w:t>lysnettet.</w:t>
      </w:r>
    </w:p>
    <w:p w14:paraId="4DC74994" w14:textId="77777777" w:rsidR="0012605D" w:rsidRPr="003318A7" w:rsidRDefault="0012605D" w:rsidP="5FC21806">
      <w:pPr>
        <w:pStyle w:val="ListParagraph"/>
        <w:numPr>
          <w:ilvl w:val="1"/>
          <w:numId w:val="24"/>
        </w:numPr>
        <w:spacing w:after="200" w:line="276" w:lineRule="auto"/>
        <w:rPr>
          <w:b/>
          <w:bCs/>
          <w:color w:val="538135" w:themeColor="accent6" w:themeShade="BF"/>
          <w:rPrChange w:id="297" w:author="Nikolai Topping" w:date="2016-03-29T10:49:00Z">
            <w:rPr>
              <w:b/>
              <w:bCs/>
            </w:rPr>
          </w:rPrChange>
        </w:rPr>
      </w:pPr>
      <w:r w:rsidRPr="003318A7">
        <w:rPr>
          <w:color w:val="538135" w:themeColor="accent6" w:themeShade="BF"/>
          <w:rPrChange w:id="298" w:author="Nikolai Topping" w:date="2016-03-29T10:49:00Z">
            <w:rPr/>
          </w:rPrChange>
        </w:rPr>
        <w:t>Skal have en LED indikator når enhed er tændt.</w:t>
      </w:r>
    </w:p>
    <w:p w14:paraId="4DC74995" w14:textId="77777777" w:rsidR="0012605D" w:rsidRPr="003318A7" w:rsidRDefault="0012605D" w:rsidP="5FC21806">
      <w:pPr>
        <w:pStyle w:val="ListParagraph"/>
        <w:numPr>
          <w:ilvl w:val="1"/>
          <w:numId w:val="24"/>
        </w:numPr>
        <w:spacing w:after="200" w:line="276" w:lineRule="auto"/>
        <w:rPr>
          <w:b/>
          <w:bCs/>
          <w:color w:val="FF0000"/>
          <w:rPrChange w:id="299" w:author="Nikolai Topping" w:date="2016-03-29T10:49:00Z">
            <w:rPr>
              <w:b/>
              <w:bCs/>
            </w:rPr>
          </w:rPrChange>
        </w:rPr>
      </w:pPr>
      <w:r w:rsidRPr="003318A7">
        <w:rPr>
          <w:color w:val="FF0000"/>
          <w:rPrChange w:id="300" w:author="Nikolai Topping" w:date="2016-03-29T10:49:00Z">
            <w:rPr/>
          </w:rPrChange>
        </w:rPr>
        <w:t>Skal kunne køre den programmerede indstilling uden PC tilkoblet.</w:t>
      </w:r>
    </w:p>
    <w:p w14:paraId="4DC74996" w14:textId="77777777" w:rsidR="0012605D" w:rsidRPr="000807F6" w:rsidRDefault="0012605D" w:rsidP="5FC21806">
      <w:pPr>
        <w:pStyle w:val="ListParagraph"/>
        <w:numPr>
          <w:ilvl w:val="0"/>
          <w:numId w:val="24"/>
        </w:numPr>
        <w:spacing w:after="200" w:line="276" w:lineRule="auto"/>
        <w:rPr>
          <w:b/>
          <w:bCs/>
          <w:u w:val="single"/>
        </w:rPr>
      </w:pPr>
      <w:r w:rsidRPr="00416C91">
        <w:rPr>
          <w:b/>
          <w:bCs/>
          <w:u w:val="single"/>
        </w:rPr>
        <w:t>PC</w:t>
      </w:r>
    </w:p>
    <w:p w14:paraId="4DC74997" w14:textId="77777777" w:rsidR="0012605D" w:rsidRPr="003318A7" w:rsidRDefault="0012605D" w:rsidP="0012605D">
      <w:pPr>
        <w:pStyle w:val="ListParagraph"/>
        <w:numPr>
          <w:ilvl w:val="1"/>
          <w:numId w:val="24"/>
        </w:numPr>
        <w:spacing w:after="200" w:line="276" w:lineRule="auto"/>
        <w:rPr>
          <w:color w:val="FF0000"/>
          <w:u w:val="single"/>
          <w:rPrChange w:id="301" w:author="Nikolai Topping" w:date="2016-03-29T10:49:00Z">
            <w:rPr>
              <w:u w:val="single"/>
            </w:rPr>
          </w:rPrChange>
        </w:rPr>
      </w:pPr>
      <w:r w:rsidRPr="003318A7">
        <w:rPr>
          <w:color w:val="FF0000"/>
          <w:rPrChange w:id="302" w:author="Nikolai Topping" w:date="2016-03-29T10:49:00Z">
            <w:rPr/>
          </w:rPrChange>
        </w:rPr>
        <w:t>Den grafiske brugerflade skal bruge korrekt indtastet pin-kode for opstart.</w:t>
      </w:r>
    </w:p>
    <w:p w14:paraId="4DC74998" w14:textId="37949512" w:rsidR="0012605D" w:rsidRPr="003318A7" w:rsidRDefault="0012605D" w:rsidP="0012605D">
      <w:pPr>
        <w:pStyle w:val="ListParagraph"/>
        <w:numPr>
          <w:ilvl w:val="1"/>
          <w:numId w:val="24"/>
        </w:numPr>
        <w:spacing w:after="200" w:line="276" w:lineRule="auto"/>
        <w:rPr>
          <w:color w:val="FF0000"/>
          <w:u w:val="single"/>
          <w:rPrChange w:id="303" w:author="Nikolai Topping" w:date="2016-03-29T10:49:00Z">
            <w:rPr>
              <w:u w:val="single"/>
            </w:rPr>
          </w:rPrChange>
        </w:rPr>
      </w:pPr>
      <w:r w:rsidRPr="003318A7">
        <w:rPr>
          <w:color w:val="FF0000"/>
          <w:rPrChange w:id="304" w:author="Nikolai Topping" w:date="2016-03-29T10:49:00Z">
            <w:rPr/>
          </w:rPrChange>
        </w:rPr>
        <w:t xml:space="preserve">Der skal manuelt kunne </w:t>
      </w:r>
      <w:commentRangeStart w:id="305"/>
      <w:ins w:id="306" w:author="Torben Grove" w:date="2016-03-17T13:41:00Z">
        <w:r w:rsidRPr="003318A7">
          <w:rPr>
            <w:color w:val="FF0000"/>
            <w:rPrChange w:id="307" w:author="Nikolai Topping" w:date="2016-03-29T10:49:00Z">
              <w:rPr/>
            </w:rPrChange>
          </w:rPr>
          <w:t>tilføje</w:t>
        </w:r>
      </w:ins>
      <w:ins w:id="308" w:author="- Taisen" w:date="2016-03-17T13:30:00Z">
        <w:r w:rsidR="00D1275E" w:rsidRPr="003318A7">
          <w:rPr>
            <w:color w:val="FF0000"/>
            <w:rPrChange w:id="309" w:author="Nikolai Topping" w:date="2016-03-29T10:49:00Z">
              <w:rPr/>
            </w:rPrChange>
          </w:rPr>
          <w:t>s</w:t>
        </w:r>
      </w:ins>
      <w:ins w:id="310" w:author="Torben Grove" w:date="2016-03-17T13:41:00Z">
        <w:r w:rsidRPr="003318A7">
          <w:rPr>
            <w:color w:val="FF0000"/>
            <w:rPrChange w:id="311" w:author="Nikolai Topping" w:date="2016-03-29T10:49:00Z">
              <w:rPr/>
            </w:rPrChange>
          </w:rPr>
          <w:t>tilføje</w:t>
        </w:r>
      </w:ins>
      <w:ins w:id="312" w:author="- Taisen" w:date="2016-03-17T13:30:00Z">
        <w:r w:rsidR="00D1275E" w:rsidRPr="003318A7">
          <w:rPr>
            <w:color w:val="FF0000"/>
            <w:rPrChange w:id="313" w:author="Nikolai Topping" w:date="2016-03-29T10:49:00Z">
              <w:rPr/>
            </w:rPrChange>
          </w:rPr>
          <w:t>s</w:t>
        </w:r>
      </w:ins>
      <w:del w:id="314" w:author="Torben Grove" w:date="2016-03-17T13:41:00Z">
        <w:r w:rsidRPr="003318A7">
          <w:rPr>
            <w:color w:val="FF0000"/>
            <w:rPrChange w:id="315" w:author="Nikolai Topping" w:date="2016-03-29T10:49:00Z">
              <w:rPr/>
            </w:rPrChange>
          </w:rPr>
          <w:delText>tilføje</w:delText>
        </w:r>
      </w:del>
      <w:r w:rsidRPr="003318A7">
        <w:rPr>
          <w:color w:val="FF0000"/>
          <w:rPrChange w:id="316" w:author="Nikolai Topping" w:date="2016-03-29T10:49:00Z">
            <w:rPr/>
          </w:rPrChange>
        </w:rPr>
        <w:t xml:space="preserve"> </w:t>
      </w:r>
      <w:commentRangeEnd w:id="305"/>
      <w:r w:rsidR="008E3436" w:rsidRPr="003318A7">
        <w:rPr>
          <w:rStyle w:val="CommentReference"/>
          <w:color w:val="FF0000"/>
          <w:rPrChange w:id="317" w:author="Nikolai Topping" w:date="2016-03-29T10:49:00Z">
            <w:rPr>
              <w:rStyle w:val="CommentReference"/>
            </w:rPr>
          </w:rPrChange>
        </w:rPr>
        <w:commentReference w:id="305"/>
      </w:r>
      <w:r w:rsidRPr="003318A7">
        <w:rPr>
          <w:color w:val="FF0000"/>
          <w:rPrChange w:id="318" w:author="Nikolai Topping" w:date="2016-03-29T10:49:00Z">
            <w:rPr/>
          </w:rPrChange>
        </w:rPr>
        <w:t>enheder til systemet.</w:t>
      </w:r>
    </w:p>
    <w:p w14:paraId="4DC74999" w14:textId="77777777" w:rsidR="0012605D" w:rsidRPr="003318A7" w:rsidRDefault="0012605D" w:rsidP="0012605D">
      <w:pPr>
        <w:pStyle w:val="ListParagraph"/>
        <w:numPr>
          <w:ilvl w:val="1"/>
          <w:numId w:val="24"/>
        </w:numPr>
        <w:spacing w:after="200" w:line="276" w:lineRule="auto"/>
        <w:rPr>
          <w:color w:val="FF0000"/>
          <w:u w:val="single"/>
          <w:rPrChange w:id="319" w:author="Nikolai Topping" w:date="2016-03-29T10:49:00Z">
            <w:rPr>
              <w:u w:val="single"/>
            </w:rPr>
          </w:rPrChange>
        </w:rPr>
      </w:pPr>
      <w:r w:rsidRPr="003318A7">
        <w:rPr>
          <w:color w:val="FF0000"/>
          <w:rPrChange w:id="320" w:author="Nikolai Topping" w:date="2016-03-29T10:49:00Z">
            <w:rPr/>
          </w:rPrChange>
        </w:rPr>
        <w:t>Der skal manuelt kunne fjernes enheder fra systemet.</w:t>
      </w:r>
    </w:p>
    <w:p w14:paraId="4DC7499A" w14:textId="77777777" w:rsidR="0012605D" w:rsidRPr="003318A7" w:rsidRDefault="0012605D" w:rsidP="0012605D">
      <w:pPr>
        <w:pStyle w:val="ListParagraph"/>
        <w:numPr>
          <w:ilvl w:val="1"/>
          <w:numId w:val="24"/>
        </w:numPr>
        <w:spacing w:after="200" w:line="276" w:lineRule="auto"/>
        <w:rPr>
          <w:color w:val="FF0000"/>
          <w:u w:val="single"/>
          <w:rPrChange w:id="321" w:author="Nikolai Topping" w:date="2016-03-29T10:49:00Z">
            <w:rPr>
              <w:u w:val="single"/>
            </w:rPr>
          </w:rPrChange>
        </w:rPr>
      </w:pPr>
      <w:r w:rsidRPr="003318A7">
        <w:rPr>
          <w:color w:val="FF0000"/>
          <w:rPrChange w:id="322" w:author="Nikolai Topping" w:date="2016-03-29T10:49:00Z">
            <w:rPr/>
          </w:rPrChange>
        </w:rPr>
        <w:t>Man bør kunne</w:t>
      </w:r>
      <w:r w:rsidR="000807F6" w:rsidRPr="003318A7">
        <w:rPr>
          <w:color w:val="FF0000"/>
          <w:rPrChange w:id="323" w:author="Nikolai Topping" w:date="2016-03-29T10:49:00Z">
            <w:rPr/>
          </w:rPrChange>
        </w:rPr>
        <w:t xml:space="preserve"> tildele og</w:t>
      </w:r>
      <w:r w:rsidRPr="003318A7">
        <w:rPr>
          <w:color w:val="FF0000"/>
          <w:rPrChange w:id="324" w:author="Nikolai Topping" w:date="2016-03-29T10:49:00Z">
            <w:rPr/>
          </w:rPrChange>
        </w:rPr>
        <w:t xml:space="preserve"> ændre navn på enheder i systemet.</w:t>
      </w:r>
    </w:p>
    <w:p w14:paraId="4DC7499B" w14:textId="65F06994" w:rsidR="0012605D" w:rsidRPr="003318A7" w:rsidRDefault="0012605D" w:rsidP="0012605D">
      <w:pPr>
        <w:pStyle w:val="ListParagraph"/>
        <w:numPr>
          <w:ilvl w:val="1"/>
          <w:numId w:val="24"/>
        </w:numPr>
        <w:spacing w:after="200" w:line="276" w:lineRule="auto"/>
        <w:rPr>
          <w:color w:val="FF0000"/>
          <w:u w:val="single"/>
          <w:rPrChange w:id="325" w:author="Nikolai Topping" w:date="2016-03-29T10:49:00Z">
            <w:rPr>
              <w:u w:val="single"/>
            </w:rPr>
          </w:rPrChange>
        </w:rPr>
      </w:pPr>
      <w:r w:rsidRPr="003318A7">
        <w:rPr>
          <w:color w:val="FF0000"/>
          <w:rPrChange w:id="326" w:author="Nikolai Topping" w:date="2016-03-29T10:49:00Z">
            <w:rPr/>
          </w:rPrChange>
        </w:rPr>
        <w:t xml:space="preserve">Man bør kunne oprette og navngive </w:t>
      </w:r>
      <w:commentRangeStart w:id="327"/>
      <w:r w:rsidRPr="003318A7">
        <w:rPr>
          <w:color w:val="FF0000"/>
          <w:rPrChange w:id="328" w:author="Nikolai Topping" w:date="2016-03-29T10:49:00Z">
            <w:rPr/>
          </w:rPrChange>
        </w:rPr>
        <w:t>rum</w:t>
      </w:r>
      <w:commentRangeEnd w:id="327"/>
      <w:r w:rsidR="00EE6E70" w:rsidRPr="003318A7">
        <w:rPr>
          <w:rStyle w:val="CommentReference"/>
          <w:color w:val="FF0000"/>
          <w:rPrChange w:id="329" w:author="Nikolai Topping" w:date="2016-03-29T10:49:00Z">
            <w:rPr>
              <w:rStyle w:val="CommentReference"/>
            </w:rPr>
          </w:rPrChange>
        </w:rPr>
        <w:commentReference w:id="327"/>
      </w:r>
      <w:r w:rsidRPr="003318A7">
        <w:rPr>
          <w:color w:val="FF0000"/>
          <w:rPrChange w:id="330" w:author="Nikolai Topping" w:date="2016-03-29T10:49:00Z">
            <w:rPr/>
          </w:rPrChange>
        </w:rPr>
        <w:t xml:space="preserve"> i systemet.</w:t>
      </w:r>
    </w:p>
    <w:p w14:paraId="4DC7499C" w14:textId="77777777" w:rsidR="0012605D" w:rsidRPr="003318A7" w:rsidRDefault="0012605D" w:rsidP="0012605D">
      <w:pPr>
        <w:pStyle w:val="ListParagraph"/>
        <w:numPr>
          <w:ilvl w:val="1"/>
          <w:numId w:val="24"/>
        </w:numPr>
        <w:spacing w:after="200" w:line="276" w:lineRule="auto"/>
        <w:rPr>
          <w:color w:val="FF0000"/>
          <w:u w:val="single"/>
          <w:rPrChange w:id="331" w:author="Nikolai Topping" w:date="2016-03-29T10:49:00Z">
            <w:rPr>
              <w:u w:val="single"/>
            </w:rPr>
          </w:rPrChange>
        </w:rPr>
      </w:pPr>
      <w:r w:rsidRPr="003318A7">
        <w:rPr>
          <w:color w:val="FF0000"/>
          <w:rPrChange w:id="332" w:author="Nikolai Topping" w:date="2016-03-29T10:49:00Z">
            <w:rPr/>
          </w:rPrChange>
        </w:rPr>
        <w:t>Man bør kunne fjerne rum fra systemet.</w:t>
      </w:r>
    </w:p>
    <w:p w14:paraId="4DC7499D" w14:textId="77777777" w:rsidR="0012605D" w:rsidRPr="003318A7" w:rsidRDefault="0012605D" w:rsidP="0012605D">
      <w:pPr>
        <w:pStyle w:val="ListParagraph"/>
        <w:numPr>
          <w:ilvl w:val="1"/>
          <w:numId w:val="24"/>
        </w:numPr>
        <w:spacing w:after="200" w:line="276" w:lineRule="auto"/>
        <w:rPr>
          <w:color w:val="FF0000"/>
          <w:u w:val="single"/>
          <w:rPrChange w:id="333" w:author="Nikolai Topping" w:date="2016-03-29T10:49:00Z">
            <w:rPr>
              <w:u w:val="single"/>
            </w:rPr>
          </w:rPrChange>
        </w:rPr>
      </w:pPr>
      <w:r w:rsidRPr="003318A7">
        <w:rPr>
          <w:color w:val="FF0000"/>
          <w:rPrChange w:id="334" w:author="Nikolai Topping" w:date="2016-03-29T10:49:00Z">
            <w:rPr/>
          </w:rPrChange>
        </w:rPr>
        <w:t>Man bør kunne tilføje enheder til rum.</w:t>
      </w:r>
    </w:p>
    <w:p w14:paraId="4DC7499E" w14:textId="77777777" w:rsidR="0012605D" w:rsidRPr="003318A7" w:rsidRDefault="0012605D" w:rsidP="0012605D">
      <w:pPr>
        <w:pStyle w:val="ListParagraph"/>
        <w:numPr>
          <w:ilvl w:val="1"/>
          <w:numId w:val="24"/>
        </w:numPr>
        <w:spacing w:after="200" w:line="276" w:lineRule="auto"/>
        <w:rPr>
          <w:color w:val="FF0000"/>
          <w:u w:val="single"/>
          <w:rPrChange w:id="335" w:author="Nikolai Topping" w:date="2016-03-29T10:49:00Z">
            <w:rPr>
              <w:u w:val="single"/>
            </w:rPr>
          </w:rPrChange>
        </w:rPr>
      </w:pPr>
      <w:r w:rsidRPr="003318A7">
        <w:rPr>
          <w:color w:val="FF0000"/>
          <w:rPrChange w:id="336" w:author="Nikolai Topping" w:date="2016-03-29T10:49:00Z">
            <w:rPr/>
          </w:rPrChange>
        </w:rPr>
        <w:t>Man bør kunne fjerne enheder fra rum.</w:t>
      </w:r>
    </w:p>
    <w:p w14:paraId="4DC7499F" w14:textId="77777777" w:rsidR="0012605D" w:rsidRPr="003318A7" w:rsidRDefault="0012605D" w:rsidP="0012605D">
      <w:pPr>
        <w:pStyle w:val="ListParagraph"/>
        <w:numPr>
          <w:ilvl w:val="1"/>
          <w:numId w:val="24"/>
        </w:numPr>
        <w:spacing w:after="200" w:line="276" w:lineRule="auto"/>
        <w:rPr>
          <w:color w:val="FF0000"/>
          <w:u w:val="single"/>
          <w:rPrChange w:id="337" w:author="Nikolai Topping" w:date="2016-03-29T10:49:00Z">
            <w:rPr>
              <w:u w:val="single"/>
            </w:rPr>
          </w:rPrChange>
        </w:rPr>
      </w:pPr>
      <w:r w:rsidRPr="003318A7">
        <w:rPr>
          <w:color w:val="FF0000"/>
          <w:rPrChange w:id="338" w:author="Nikolai Topping" w:date="2016-03-29T10:49:00Z">
            <w:rPr/>
          </w:rPrChange>
        </w:rPr>
        <w:t>Man skal kunne indstille et tidsinterval hvor en enhed skal udføre dens handling.</w:t>
      </w:r>
    </w:p>
    <w:p w14:paraId="4DC749A0" w14:textId="77777777" w:rsidR="0012605D" w:rsidRPr="000807F6" w:rsidRDefault="0012605D" w:rsidP="5FC21806">
      <w:pPr>
        <w:pStyle w:val="ListParagraph"/>
        <w:numPr>
          <w:ilvl w:val="0"/>
          <w:numId w:val="24"/>
        </w:numPr>
        <w:spacing w:after="200" w:line="276" w:lineRule="auto"/>
        <w:rPr>
          <w:b/>
          <w:bCs/>
        </w:rPr>
      </w:pPr>
      <w:r w:rsidRPr="00416C91">
        <w:rPr>
          <w:b/>
          <w:bCs/>
          <w:u w:val="single"/>
        </w:rPr>
        <w:t>Ikke funktionel</w:t>
      </w:r>
      <w:r w:rsidR="000807F6" w:rsidRPr="00416C91">
        <w:rPr>
          <w:b/>
          <w:bCs/>
          <w:u w:val="single"/>
        </w:rPr>
        <w:t>le</w:t>
      </w:r>
    </w:p>
    <w:p w14:paraId="4DC749A1" w14:textId="039DE419" w:rsidR="0012605D" w:rsidRPr="003318A7" w:rsidRDefault="0012605D" w:rsidP="0012605D">
      <w:pPr>
        <w:pStyle w:val="ListParagraph"/>
        <w:numPr>
          <w:ilvl w:val="1"/>
          <w:numId w:val="24"/>
        </w:numPr>
        <w:spacing w:after="200" w:line="276" w:lineRule="auto"/>
        <w:rPr>
          <w:color w:val="BF8F00" w:themeColor="accent4" w:themeShade="BF"/>
          <w:rPrChange w:id="339" w:author="Nikolai Topping" w:date="2016-03-29T10:50:00Z">
            <w:rPr/>
          </w:rPrChange>
        </w:rPr>
      </w:pPr>
      <w:commentRangeStart w:id="340"/>
      <w:r w:rsidRPr="003318A7">
        <w:rPr>
          <w:color w:val="BF8F00" w:themeColor="accent4" w:themeShade="BF"/>
          <w:rPrChange w:id="341" w:author="Nikolai Topping" w:date="2016-03-29T10:50:00Z">
            <w:rPr/>
          </w:rPrChange>
        </w:rPr>
        <w:t xml:space="preserve">Der skal være en </w:t>
      </w:r>
      <w:commentRangeStart w:id="342"/>
      <w:r w:rsidRPr="003318A7">
        <w:rPr>
          <w:color w:val="BF8F00" w:themeColor="accent4" w:themeShade="BF"/>
          <w:rPrChange w:id="343" w:author="Nikolai Topping" w:date="2016-03-29T10:50:00Z">
            <w:rPr/>
          </w:rPrChange>
        </w:rPr>
        <w:t>GUI</w:t>
      </w:r>
      <w:commentRangeEnd w:id="342"/>
      <w:r w:rsidRPr="003318A7">
        <w:rPr>
          <w:color w:val="BF8F00" w:themeColor="accent4" w:themeShade="BF"/>
          <w:rPrChange w:id="344" w:author="Nikolai Topping" w:date="2016-03-29T10:50:00Z">
            <w:rPr/>
          </w:rPrChange>
        </w:rPr>
        <w:commentReference w:id="342"/>
      </w:r>
      <w:r w:rsidRPr="003318A7">
        <w:rPr>
          <w:color w:val="BF8F00" w:themeColor="accent4" w:themeShade="BF"/>
          <w:rPrChange w:id="345" w:author="Nikolai Topping" w:date="2016-03-29T10:50:00Z">
            <w:rPr/>
          </w:rPrChange>
        </w:rPr>
        <w:t xml:space="preserve"> med 5 knapper</w:t>
      </w:r>
      <w:commentRangeEnd w:id="340"/>
      <w:r w:rsidRPr="003318A7">
        <w:rPr>
          <w:rStyle w:val="CommentReference"/>
          <w:color w:val="BF8F00" w:themeColor="accent4" w:themeShade="BF"/>
          <w:rPrChange w:id="346" w:author="Nikolai Topping" w:date="2016-03-29T10:50:00Z">
            <w:rPr>
              <w:rStyle w:val="CommentReference"/>
            </w:rPr>
          </w:rPrChange>
        </w:rPr>
        <w:commentReference w:id="340"/>
      </w:r>
      <w:r w:rsidRPr="003318A7">
        <w:rPr>
          <w:color w:val="BF8F00" w:themeColor="accent4" w:themeShade="BF"/>
          <w:rPrChange w:id="347" w:author="Nikolai Topping" w:date="2016-03-29T10:50:00Z">
            <w:rPr/>
          </w:rPrChange>
        </w:rPr>
        <w:t>.</w:t>
      </w:r>
    </w:p>
    <w:p w14:paraId="4DC749A2" w14:textId="13A57C24" w:rsidR="0012605D" w:rsidRPr="00617386" w:rsidRDefault="0012605D" w:rsidP="0012605D">
      <w:pPr>
        <w:pStyle w:val="ListParagraph"/>
        <w:numPr>
          <w:ilvl w:val="1"/>
          <w:numId w:val="24"/>
        </w:numPr>
        <w:spacing w:after="200" w:line="276" w:lineRule="auto"/>
        <w:rPr>
          <w:color w:val="BF8F00" w:themeColor="accent4" w:themeShade="BF"/>
          <w:rPrChange w:id="348" w:author="Nikolai Topping" w:date="2016-03-29T10:51:00Z">
            <w:rPr/>
          </w:rPrChange>
        </w:rPr>
      </w:pPr>
      <w:r w:rsidRPr="00617386">
        <w:rPr>
          <w:color w:val="BF8F00" w:themeColor="accent4" w:themeShade="BF"/>
          <w:rPrChange w:id="349" w:author="Nikolai Topping" w:date="2016-03-29T10:51:00Z">
            <w:rPr/>
          </w:rPrChange>
        </w:rPr>
        <w:t xml:space="preserve">Systemet skal have en </w:t>
      </w:r>
      <w:commentRangeStart w:id="350"/>
      <w:commentRangeStart w:id="351"/>
      <w:del w:id="352" w:author="Nikolai Topping" w:date="2016-03-29T10:50:00Z">
        <w:r w:rsidRPr="00617386" w:rsidDel="003318A7">
          <w:rPr>
            <w:color w:val="BF8F00" w:themeColor="accent4" w:themeShade="BF"/>
            <w:rPrChange w:id="353" w:author="Nikolai Topping" w:date="2016-03-29T10:51:00Z">
              <w:rPr/>
            </w:rPrChange>
          </w:rPr>
          <w:delText xml:space="preserve">MTBF </w:delText>
        </w:r>
      </w:del>
      <w:commentRangeEnd w:id="350"/>
      <w:ins w:id="354" w:author="Nikolai Topping" w:date="2016-03-29T10:50:00Z">
        <w:r w:rsidR="003318A7" w:rsidRPr="00617386">
          <w:rPr>
            <w:color w:val="BF8F00" w:themeColor="accent4" w:themeShade="BF"/>
            <w:rPrChange w:id="355" w:author="Nikolai Topping" w:date="2016-03-29T10:51:00Z">
              <w:rPr/>
            </w:rPrChange>
          </w:rPr>
          <w:t xml:space="preserve">mean time between failure </w:t>
        </w:r>
      </w:ins>
      <w:r w:rsidRPr="00617386">
        <w:rPr>
          <w:rStyle w:val="CommentReference"/>
          <w:color w:val="BF8F00" w:themeColor="accent4" w:themeShade="BF"/>
          <w:rPrChange w:id="356" w:author="Nikolai Topping" w:date="2016-03-29T10:51:00Z">
            <w:rPr>
              <w:rStyle w:val="CommentReference"/>
            </w:rPr>
          </w:rPrChange>
        </w:rPr>
        <w:commentReference w:id="350"/>
      </w:r>
      <w:commentRangeEnd w:id="351"/>
      <w:r w:rsidRPr="00617386">
        <w:rPr>
          <w:color w:val="BF8F00" w:themeColor="accent4" w:themeShade="BF"/>
          <w:rPrChange w:id="357" w:author="Nikolai Topping" w:date="2016-03-29T10:51:00Z">
            <w:rPr/>
          </w:rPrChange>
        </w:rPr>
        <w:commentReference w:id="351"/>
      </w:r>
      <w:r w:rsidRPr="00617386">
        <w:rPr>
          <w:color w:val="BF8F00" w:themeColor="accent4" w:themeShade="BF"/>
          <w:rPrChange w:id="358" w:author="Nikolai Topping" w:date="2016-03-29T10:51:00Z">
            <w:rPr/>
          </w:rPrChange>
        </w:rPr>
        <w:t xml:space="preserve">på </w:t>
      </w:r>
      <w:commentRangeStart w:id="359"/>
      <w:r w:rsidRPr="00617386">
        <w:rPr>
          <w:color w:val="BF8F00" w:themeColor="accent4" w:themeShade="BF"/>
          <w:rPrChange w:id="360" w:author="Nikolai Topping" w:date="2016-03-29T10:51:00Z">
            <w:rPr/>
          </w:rPrChange>
        </w:rPr>
        <w:t>95</w:t>
      </w:r>
      <w:commentRangeEnd w:id="359"/>
      <w:r w:rsidR="00EE6E70" w:rsidRPr="00617386">
        <w:rPr>
          <w:rStyle w:val="CommentReference"/>
          <w:color w:val="BF8F00" w:themeColor="accent4" w:themeShade="BF"/>
          <w:rPrChange w:id="361" w:author="Nikolai Topping" w:date="2016-03-29T10:51:00Z">
            <w:rPr>
              <w:rStyle w:val="CommentReference"/>
            </w:rPr>
          </w:rPrChange>
        </w:rPr>
        <w:commentReference w:id="359"/>
      </w:r>
      <w:r w:rsidRPr="00617386">
        <w:rPr>
          <w:color w:val="BF8F00" w:themeColor="accent4" w:themeShade="BF"/>
          <w:rPrChange w:id="362" w:author="Nikolai Topping" w:date="2016-03-29T10:51:00Z">
            <w:rPr/>
          </w:rPrChange>
        </w:rPr>
        <w:t>%.</w:t>
      </w:r>
    </w:p>
    <w:p w14:paraId="4DC749A3" w14:textId="38D5DAB0" w:rsidR="0012605D" w:rsidRPr="00617386" w:rsidRDefault="0012605D" w:rsidP="0012605D">
      <w:pPr>
        <w:pStyle w:val="ListParagraph"/>
        <w:numPr>
          <w:ilvl w:val="1"/>
          <w:numId w:val="24"/>
        </w:numPr>
        <w:spacing w:after="200" w:line="276" w:lineRule="auto"/>
        <w:rPr>
          <w:color w:val="538135" w:themeColor="accent6" w:themeShade="BF"/>
          <w:rPrChange w:id="363" w:author="Nikolai Topping" w:date="2016-03-29T10:52:00Z">
            <w:rPr/>
          </w:rPrChange>
        </w:rPr>
      </w:pPr>
      <w:r w:rsidRPr="00617386">
        <w:rPr>
          <w:color w:val="538135" w:themeColor="accent6" w:themeShade="BF"/>
          <w:rPrChange w:id="364" w:author="Nikolai Topping" w:date="2016-03-29T10:52:00Z">
            <w:rPr/>
          </w:rPrChange>
        </w:rPr>
        <w:t xml:space="preserve">Systemet bør kommunikere med op til </w:t>
      </w:r>
      <w:del w:id="365" w:author="Nikolai Topping" w:date="2016-03-29T10:51:00Z">
        <w:r w:rsidRPr="00617386" w:rsidDel="00617386">
          <w:rPr>
            <w:color w:val="538135" w:themeColor="accent6" w:themeShade="BF"/>
            <w:rPrChange w:id="366" w:author="Nikolai Topping" w:date="2016-03-29T10:52:00Z">
              <w:rPr/>
            </w:rPrChange>
          </w:rPr>
          <w:delText xml:space="preserve">50 </w:delText>
        </w:r>
      </w:del>
      <w:ins w:id="367" w:author="Nikolai Topping" w:date="2016-03-29T10:51:00Z">
        <w:r w:rsidR="00617386" w:rsidRPr="00617386">
          <w:rPr>
            <w:color w:val="538135" w:themeColor="accent6" w:themeShade="BF"/>
            <w:rPrChange w:id="368" w:author="Nikolai Topping" w:date="2016-03-29T10:52:00Z">
              <w:rPr/>
            </w:rPrChange>
          </w:rPr>
          <w:t xml:space="preserve">60 </w:t>
        </w:r>
      </w:ins>
      <w:r w:rsidRPr="00617386">
        <w:rPr>
          <w:color w:val="538135" w:themeColor="accent6" w:themeShade="BF"/>
          <w:rPrChange w:id="369" w:author="Nikolai Topping" w:date="2016-03-29T10:52:00Z">
            <w:rPr/>
          </w:rPrChange>
        </w:rPr>
        <w:t>bit/s.</w:t>
      </w:r>
    </w:p>
    <w:p w14:paraId="4DC749A4" w14:textId="7F336C26" w:rsidR="0012605D" w:rsidRPr="00617386" w:rsidRDefault="0012605D" w:rsidP="0012605D">
      <w:pPr>
        <w:pStyle w:val="ListParagraph"/>
        <w:numPr>
          <w:ilvl w:val="1"/>
          <w:numId w:val="24"/>
        </w:numPr>
        <w:spacing w:after="200" w:line="276" w:lineRule="auto"/>
        <w:rPr>
          <w:color w:val="538135" w:themeColor="accent6" w:themeShade="BF"/>
          <w:rPrChange w:id="370" w:author="Nikolai Topping" w:date="2016-03-29T10:52:00Z">
            <w:rPr/>
          </w:rPrChange>
        </w:rPr>
      </w:pPr>
      <w:commentRangeStart w:id="371"/>
      <w:r w:rsidRPr="00617386">
        <w:rPr>
          <w:color w:val="538135" w:themeColor="accent6" w:themeShade="BF"/>
          <w:rPrChange w:id="372" w:author="Nikolai Topping" w:date="2016-03-29T10:52:00Z">
            <w:rPr/>
          </w:rPrChange>
        </w:rPr>
        <w:t>Systemet</w:t>
      </w:r>
      <w:commentRangeEnd w:id="371"/>
      <w:r w:rsidR="00EE6E70" w:rsidRPr="00617386">
        <w:rPr>
          <w:rStyle w:val="CommentReference"/>
          <w:color w:val="538135" w:themeColor="accent6" w:themeShade="BF"/>
          <w:rPrChange w:id="373" w:author="Nikolai Topping" w:date="2016-03-29T10:52:00Z">
            <w:rPr>
              <w:rStyle w:val="CommentReference"/>
            </w:rPr>
          </w:rPrChange>
        </w:rPr>
        <w:commentReference w:id="371"/>
      </w:r>
      <w:r w:rsidRPr="00617386">
        <w:rPr>
          <w:color w:val="538135" w:themeColor="accent6" w:themeShade="BF"/>
          <w:rPrChange w:id="374" w:author="Nikolai Topping" w:date="2016-03-29T10:52:00Z">
            <w:rPr/>
          </w:rPrChange>
        </w:rPr>
        <w:t xml:space="preserve"> skal have en svartid på </w:t>
      </w:r>
      <w:ins w:id="375" w:author="Nikolai Topping" w:date="2016-03-29T10:52:00Z">
        <w:r w:rsidR="00617386" w:rsidRPr="00617386">
          <w:rPr>
            <w:color w:val="538135" w:themeColor="accent6" w:themeShade="BF"/>
            <w:rPrChange w:id="376" w:author="Nikolai Topping" w:date="2016-03-29T10:52:00Z">
              <w:rPr/>
            </w:rPrChange>
          </w:rPr>
          <w:t xml:space="preserve">maksimalt </w:t>
        </w:r>
      </w:ins>
      <w:r w:rsidRPr="00617386">
        <w:rPr>
          <w:color w:val="538135" w:themeColor="accent6" w:themeShade="BF"/>
          <w:rPrChange w:id="377" w:author="Nikolai Topping" w:date="2016-03-29T10:52:00Z">
            <w:rPr/>
          </w:rPrChange>
        </w:rPr>
        <w:t>2 minutter.</w:t>
      </w:r>
    </w:p>
    <w:p w14:paraId="4DC749A5" w14:textId="1114DF38" w:rsidR="0012605D" w:rsidRPr="00617386" w:rsidRDefault="0012605D" w:rsidP="0012605D">
      <w:pPr>
        <w:pStyle w:val="ListParagraph"/>
        <w:numPr>
          <w:ilvl w:val="1"/>
          <w:numId w:val="24"/>
        </w:numPr>
        <w:spacing w:after="200" w:line="276" w:lineRule="auto"/>
        <w:rPr>
          <w:color w:val="538135" w:themeColor="accent6" w:themeShade="BF"/>
          <w:rPrChange w:id="378" w:author="Nikolai Topping" w:date="2016-03-29T10:53:00Z">
            <w:rPr/>
          </w:rPrChange>
        </w:rPr>
      </w:pPr>
      <w:r w:rsidRPr="00617386">
        <w:rPr>
          <w:color w:val="538135" w:themeColor="accent6" w:themeShade="BF"/>
          <w:rPrChange w:id="379" w:author="Nikolai Topping" w:date="2016-03-29T10:53:00Z">
            <w:rPr/>
          </w:rPrChange>
        </w:rPr>
        <w:t xml:space="preserve">Systemet skal </w:t>
      </w:r>
      <w:del w:id="380" w:author="Nikolai Topping" w:date="2016-03-29T10:53:00Z">
        <w:r w:rsidRPr="00617386" w:rsidDel="00617386">
          <w:rPr>
            <w:color w:val="538135" w:themeColor="accent6" w:themeShade="BF"/>
            <w:rPrChange w:id="381" w:author="Nikolai Topping" w:date="2016-03-29T10:53:00Z">
              <w:rPr/>
            </w:rPrChange>
          </w:rPr>
          <w:delText>virke med en 18V(+- 10%)</w:delText>
        </w:r>
        <w:r w:rsidR="00F60CA0" w:rsidRPr="00617386" w:rsidDel="00617386">
          <w:rPr>
            <w:color w:val="538135" w:themeColor="accent6" w:themeShade="BF"/>
            <w:rPrChange w:id="382" w:author="Nikolai Topping" w:date="2016-03-29T10:53:00Z">
              <w:rPr/>
            </w:rPrChange>
          </w:rPr>
          <w:delText xml:space="preserve"> 50 Hz AC</w:delText>
        </w:r>
        <w:r w:rsidRPr="00617386" w:rsidDel="00617386">
          <w:rPr>
            <w:color w:val="538135" w:themeColor="accent6" w:themeShade="BF"/>
            <w:rPrChange w:id="383" w:author="Nikolai Topping" w:date="2016-03-29T10:53:00Z">
              <w:rPr/>
            </w:rPrChange>
          </w:rPr>
          <w:delText xml:space="preserve"> spændingsforsyning.</w:delText>
        </w:r>
      </w:del>
      <w:ins w:id="384" w:author="Nikolai Topping" w:date="2016-03-29T10:53:00Z">
        <w:r w:rsidR="00617386" w:rsidRPr="00617386">
          <w:rPr>
            <w:color w:val="538135" w:themeColor="accent6" w:themeShade="BF"/>
            <w:rPrChange w:id="385" w:author="Nikolai Topping" w:date="2016-03-29T10:53:00Z">
              <w:rPr/>
            </w:rPrChange>
          </w:rPr>
          <w:t xml:space="preserve">kunne fungere ved tilslutning til lysnettet. </w:t>
        </w:r>
      </w:ins>
    </w:p>
    <w:p w14:paraId="4DC749A6" w14:textId="1B22F101" w:rsidR="0012605D" w:rsidRPr="00617386" w:rsidRDefault="0012605D" w:rsidP="0012605D">
      <w:pPr>
        <w:pStyle w:val="ListParagraph"/>
        <w:numPr>
          <w:ilvl w:val="1"/>
          <w:numId w:val="24"/>
        </w:numPr>
        <w:spacing w:after="200" w:line="276" w:lineRule="auto"/>
        <w:rPr>
          <w:color w:val="538135" w:themeColor="accent6" w:themeShade="BF"/>
          <w:rPrChange w:id="386" w:author="Nikolai Topping" w:date="2016-03-29T10:53:00Z">
            <w:rPr/>
          </w:rPrChange>
        </w:rPr>
      </w:pPr>
      <w:r w:rsidRPr="00617386">
        <w:rPr>
          <w:color w:val="538135" w:themeColor="accent6" w:themeShade="BF"/>
          <w:rPrChange w:id="387" w:author="Nikolai Topping" w:date="2016-03-29T10:53:00Z">
            <w:rPr/>
          </w:rPrChange>
        </w:rPr>
        <w:t xml:space="preserve">Skal kunne håndtere op til </w:t>
      </w:r>
      <w:commentRangeStart w:id="388"/>
      <w:r w:rsidRPr="00617386">
        <w:rPr>
          <w:color w:val="538135" w:themeColor="accent6" w:themeShade="BF"/>
          <w:rPrChange w:id="389" w:author="Nikolai Topping" w:date="2016-03-29T10:53:00Z">
            <w:rPr/>
          </w:rPrChange>
        </w:rPr>
        <w:t>255</w:t>
      </w:r>
      <w:commentRangeEnd w:id="388"/>
      <w:r w:rsidR="00EE6E70" w:rsidRPr="00617386">
        <w:rPr>
          <w:rStyle w:val="CommentReference"/>
          <w:color w:val="538135" w:themeColor="accent6" w:themeShade="BF"/>
          <w:rPrChange w:id="390" w:author="Nikolai Topping" w:date="2016-03-29T10:53:00Z">
            <w:rPr>
              <w:rStyle w:val="CommentReference"/>
            </w:rPr>
          </w:rPrChange>
        </w:rPr>
        <w:commentReference w:id="388"/>
      </w:r>
      <w:r w:rsidRPr="00617386">
        <w:rPr>
          <w:color w:val="538135" w:themeColor="accent6" w:themeShade="BF"/>
          <w:rPrChange w:id="391" w:author="Nikolai Topping" w:date="2016-03-29T10:53:00Z">
            <w:rPr/>
          </w:rPrChange>
        </w:rPr>
        <w:t xml:space="preserve"> enheder.</w:t>
      </w:r>
    </w:p>
    <w:p w14:paraId="4DC749A7" w14:textId="77777777" w:rsidR="0012605D" w:rsidRPr="00617386" w:rsidRDefault="0012605D" w:rsidP="0012605D">
      <w:pPr>
        <w:pStyle w:val="ListParagraph"/>
        <w:numPr>
          <w:ilvl w:val="1"/>
          <w:numId w:val="24"/>
        </w:numPr>
        <w:spacing w:after="200" w:line="276" w:lineRule="auto"/>
        <w:rPr>
          <w:color w:val="538135" w:themeColor="accent6" w:themeShade="BF"/>
          <w:rPrChange w:id="392" w:author="Nikolai Topping" w:date="2016-03-29T10:53:00Z">
            <w:rPr/>
          </w:rPrChange>
        </w:rPr>
      </w:pPr>
      <w:r w:rsidRPr="00617386">
        <w:rPr>
          <w:color w:val="538135" w:themeColor="accent6" w:themeShade="BF"/>
          <w:rPrChange w:id="393" w:author="Nikolai Topping" w:date="2016-03-29T10:53:00Z">
            <w:rPr/>
          </w:rPrChange>
        </w:rPr>
        <w:t>LED indikator når data sendes på lysnettet skal være gul</w:t>
      </w:r>
    </w:p>
    <w:p w14:paraId="4DC749A8" w14:textId="77777777" w:rsidR="0012605D" w:rsidRPr="00617386" w:rsidRDefault="0012605D" w:rsidP="0012605D">
      <w:pPr>
        <w:pStyle w:val="ListParagraph"/>
        <w:numPr>
          <w:ilvl w:val="1"/>
          <w:numId w:val="24"/>
        </w:numPr>
        <w:spacing w:after="200" w:line="276" w:lineRule="auto"/>
        <w:rPr>
          <w:color w:val="538135" w:themeColor="accent6" w:themeShade="BF"/>
          <w:rPrChange w:id="394" w:author="Nikolai Topping" w:date="2016-03-29T10:53:00Z">
            <w:rPr/>
          </w:rPrChange>
        </w:rPr>
      </w:pPr>
      <w:r w:rsidRPr="00617386">
        <w:rPr>
          <w:color w:val="538135" w:themeColor="accent6" w:themeShade="BF"/>
          <w:rPrChange w:id="395" w:author="Nikolai Topping" w:date="2016-03-29T10:53:00Z">
            <w:rPr/>
          </w:rPrChange>
        </w:rPr>
        <w:t>LED indikator for tændt enhed skal være grøn</w:t>
      </w:r>
    </w:p>
    <w:p w14:paraId="4DC749A9" w14:textId="77777777" w:rsidR="00CB30B3" w:rsidRPr="00A3616C" w:rsidRDefault="00CB30B3" w:rsidP="003D5CFA"/>
    <w:sectPr w:rsidR="00CB30B3" w:rsidRPr="00A3616C" w:rsidSect="007D12F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0" w:author="- Taisen" w:date="2016-03-17T13:24:00Z" w:initials="-T">
    <w:p w14:paraId="58EA3322" w14:textId="77777777" w:rsidR="005D11BD" w:rsidRDefault="005D11BD">
      <w:pPr>
        <w:pStyle w:val="CommentText"/>
      </w:pPr>
      <w:r>
        <w:rPr>
          <w:rStyle w:val="CommentReference"/>
        </w:rPr>
        <w:annotationRef/>
      </w:r>
      <w:r>
        <w:t>Styreboks er ikke en aktør da det er selve systemet</w:t>
      </w:r>
    </w:p>
  </w:comment>
  <w:comment w:id="121" w:author="Frederik Rosenørn" w:date="2016-03-17T13:18:00Z" w:initials="FR">
    <w:p w14:paraId="565AFB11" w14:textId="77777777" w:rsidR="005D11BD" w:rsidRDefault="005D11BD">
      <w:pPr>
        <w:pStyle w:val="CommentText"/>
      </w:pPr>
      <w:r>
        <w:rPr>
          <w:rStyle w:val="CommentReference"/>
        </w:rPr>
        <w:annotationRef/>
      </w:r>
      <w:r>
        <w:t>Del af systemet kan ikke være aktører (ikke computer software og styreboks)</w:t>
      </w:r>
    </w:p>
    <w:p w14:paraId="7B5E923D" w14:textId="77777777" w:rsidR="005D11BD" w:rsidRDefault="005D11BD">
      <w:pPr>
        <w:pStyle w:val="CommentText"/>
      </w:pPr>
      <w:r>
        <w:t xml:space="preserve">Evt. udspecificer hvilke enheder der styres </w:t>
      </w:r>
    </w:p>
  </w:comment>
  <w:comment w:id="134" w:author="Frederik Rosenørn" w:date="2016-03-17T13:19:00Z" w:initials="FR">
    <w:p w14:paraId="6E902CBA" w14:textId="77777777" w:rsidR="005D11BD" w:rsidRDefault="005D11BD">
      <w:pPr>
        <w:pStyle w:val="CommentText"/>
      </w:pPr>
      <w:r>
        <w:rPr>
          <w:rStyle w:val="CommentReference"/>
        </w:rPr>
        <w:annotationRef/>
      </w:r>
      <w:r>
        <w:t>Ikke aktør</w:t>
      </w:r>
    </w:p>
    <w:p w14:paraId="591F6A52" w14:textId="2C10D960" w:rsidR="005D11BD" w:rsidRDefault="005D11BD">
      <w:pPr>
        <w:pStyle w:val="CommentText"/>
      </w:pPr>
    </w:p>
  </w:comment>
  <w:comment w:id="144" w:author="Frederik Rosenørn" w:date="2016-03-17T13:20:00Z" w:initials="FR">
    <w:p w14:paraId="1D7010D1" w14:textId="75FC066F" w:rsidR="005D11BD" w:rsidRDefault="005D11BD">
      <w:pPr>
        <w:pStyle w:val="CommentText"/>
      </w:pPr>
      <w:r>
        <w:rPr>
          <w:rStyle w:val="CommentReference"/>
        </w:rPr>
        <w:annotationRef/>
      </w:r>
      <w:r>
        <w:t>Ikke aktør</w:t>
      </w:r>
    </w:p>
  </w:comment>
  <w:comment w:id="191" w:author="- Taisen" w:date="2016-03-17T13:26:00Z" w:initials="-T">
    <w:p w14:paraId="6C24377E" w14:textId="77777777" w:rsidR="005D11BD" w:rsidRDefault="005D11BD">
      <w:pPr>
        <w:pStyle w:val="CommentText"/>
      </w:pPr>
      <w:r>
        <w:rPr>
          <w:rStyle w:val="CommentReference"/>
        </w:rPr>
        <w:annotationRef/>
      </w:r>
      <w:r>
        <w:t>Styreboks er ikke en aktør</w:t>
      </w:r>
    </w:p>
  </w:comment>
  <w:comment w:id="192" w:author="Frederik Rosenørn" w:date="2016-03-17T13:21:00Z" w:initials="FR">
    <w:p w14:paraId="2BB88D20" w14:textId="77777777" w:rsidR="005D11BD" w:rsidRDefault="005D11BD">
      <w:pPr>
        <w:pStyle w:val="CommentText"/>
      </w:pPr>
      <w:r>
        <w:rPr>
          <w:rStyle w:val="CommentReference"/>
        </w:rPr>
        <w:annotationRef/>
      </w:r>
      <w:r>
        <w:t>Computer software og styreboks er ikke aktører.</w:t>
      </w:r>
      <w:r>
        <w:br/>
        <w:t>Mangler pile på streger (UC7 pil udad).</w:t>
      </w:r>
    </w:p>
    <w:p w14:paraId="620ABC12" w14:textId="77777777" w:rsidR="005D11BD" w:rsidRDefault="005D11BD">
      <w:pPr>
        <w:pStyle w:val="CommentText"/>
      </w:pPr>
      <w:r>
        <w:t>Udspecificer enheder der styres.</w:t>
      </w:r>
    </w:p>
  </w:comment>
  <w:comment w:id="196" w:author="Torben Grove" w:date="2016-03-17T13:28:00Z" w:initials="TG">
    <w:p w14:paraId="5AB3A88E" w14:textId="77777777" w:rsidR="005D11BD" w:rsidRDefault="005D11BD">
      <w:pPr>
        <w:pStyle w:val="CommentText"/>
      </w:pPr>
      <w:r>
        <w:rPr>
          <w:rStyle w:val="CommentReference"/>
        </w:rPr>
        <w:annotationRef/>
      </w:r>
      <w:r>
        <w:t>hvorfor punkform på kapitler (1. 2. 3. 4. .....)</w:t>
      </w:r>
    </w:p>
  </w:comment>
  <w:comment w:id="199" w:author="Torben Grove" w:date="2016-03-17T13:18:00Z" w:initials="TG">
    <w:p w14:paraId="3B8854DD" w14:textId="77777777" w:rsidR="005D11BD" w:rsidRDefault="005D11BD">
      <w:r>
        <w:annotationRef/>
      </w:r>
      <w:r>
        <w:t>conputer software er ikke en aktør</w:t>
      </w:r>
    </w:p>
  </w:comment>
  <w:comment w:id="197" w:author="Torben Grove" w:date="2016-03-17T13:25:00Z" w:initials="TG">
    <w:p w14:paraId="782C6AAA" w14:textId="77777777" w:rsidR="005D11BD" w:rsidRDefault="005D11BD">
      <w:pPr>
        <w:pStyle w:val="CommentText"/>
      </w:pPr>
      <w:r>
        <w:rPr>
          <w:rStyle w:val="CommentReference"/>
        </w:rPr>
        <w:annotationRef/>
      </w:r>
      <w:r>
        <w:t>Der skal ikke være semikolon bagefter.</w:t>
      </w:r>
    </w:p>
  </w:comment>
  <w:comment w:id="204" w:author="Torben Grove" w:date="2016-03-17T13:21:00Z" w:initials="TG">
    <w:p w14:paraId="662F418C" w14:textId="77777777" w:rsidR="005D11BD" w:rsidRDefault="005D11BD">
      <w:r>
        <w:annotationRef/>
      </w:r>
      <w:r>
        <w:t>er det her en udvidelse?</w:t>
      </w:r>
    </w:p>
  </w:comment>
  <w:comment w:id="203" w:author="Frederik Andersen" w:date="2016-03-17T13:51:00Z" w:initials="FA">
    <w:p w14:paraId="6A8236E5" w14:textId="2E9BD726" w:rsidR="005D11BD" w:rsidRDefault="005D11BD">
      <w:r>
        <w:annotationRef/>
      </w:r>
      <w:r>
        <w:t>The hell? hvordan opstår fejl og hvilke slags???</w:t>
      </w:r>
    </w:p>
  </w:comment>
  <w:comment w:id="207" w:author="Torben Grove" w:date="2016-03-17T13:25:00Z" w:initials="TG">
    <w:p w14:paraId="1C78E9BD" w14:textId="77777777" w:rsidR="005D11BD" w:rsidRDefault="005D11BD">
      <w:pPr>
        <w:pStyle w:val="CommentText"/>
      </w:pPr>
      <w:r>
        <w:rPr>
          <w:rStyle w:val="CommentReference"/>
        </w:rPr>
        <w:annotationRef/>
      </w:r>
      <w:r>
        <w:t>Der skal ikke ære kolon bagefter</w:t>
      </w:r>
    </w:p>
  </w:comment>
  <w:comment w:id="209" w:author="Torben Grove" w:date="2016-03-17T13:21:00Z" w:initials="TG">
    <w:p w14:paraId="0A631AC1" w14:textId="77777777" w:rsidR="005D11BD" w:rsidRDefault="005D11BD">
      <w:r>
        <w:annotationRef/>
      </w:r>
      <w:r>
        <w:t>ikke aktør</w:t>
      </w:r>
    </w:p>
  </w:comment>
  <w:comment w:id="210" w:author="Torben Grove" w:date="2016-03-17T13:22:00Z" w:initials="TG">
    <w:p w14:paraId="60676DCF" w14:textId="77777777" w:rsidR="005D11BD" w:rsidRDefault="005D11BD">
      <w:r>
        <w:annotationRef/>
      </w:r>
      <w:r>
        <w:t>lav fully dressed (forklar hvordan bruger finder frem til de forskellige menuer)</w:t>
      </w:r>
    </w:p>
    <w:p w14:paraId="7AEC8273" w14:textId="77777777" w:rsidR="005D11BD" w:rsidRDefault="005D11BD"/>
    <w:p w14:paraId="5E557754" w14:textId="77777777" w:rsidR="005D11BD" w:rsidRDefault="005D11BD">
      <w:r>
        <w:t>program henter status på enhed?</w:t>
      </w:r>
    </w:p>
    <w:p w14:paraId="0FCFAD9B" w14:textId="77777777" w:rsidR="005D11BD" w:rsidRDefault="005D11BD">
      <w:r>
        <w:t>- hvad er det for et program</w:t>
      </w:r>
    </w:p>
  </w:comment>
  <w:comment w:id="217" w:author="Torben Grove" w:date="2016-03-17T13:31:00Z" w:initials="TG">
    <w:p w14:paraId="1D89AF0C" w14:textId="77777777" w:rsidR="005D11BD" w:rsidRDefault="005D11BD">
      <w:pPr>
        <w:pStyle w:val="CommentText"/>
      </w:pPr>
      <w:r>
        <w:rPr>
          <w:rStyle w:val="CommentReference"/>
        </w:rPr>
        <w:annotationRef/>
      </w:r>
      <w:r>
        <w:t>mindst 1</w:t>
      </w:r>
    </w:p>
  </w:comment>
  <w:comment w:id="218" w:author="Alexander Bruhn" w:date="2016-03-17T14:57:00Z" w:initials="AB">
    <w:p w14:paraId="7E821E5F" w14:textId="393969A4" w:rsidR="005D11BD" w:rsidRDefault="005D11BD">
      <w:pPr>
        <w:pStyle w:val="CommentText"/>
      </w:pPr>
      <w:r>
        <w:rPr>
          <w:rStyle w:val="CommentReference"/>
        </w:rPr>
        <w:annotationRef/>
      </w:r>
      <w:r>
        <w:t>-hedder ”nyt rum” i acceptest</w:t>
      </w:r>
    </w:p>
  </w:comment>
  <w:comment w:id="222" w:author="Alexander Bruhn" w:date="2016-03-17T14:59:00Z" w:initials="AB">
    <w:p w14:paraId="6A967831" w14:textId="07F08C46" w:rsidR="005D11BD" w:rsidRDefault="005D11BD">
      <w:pPr>
        <w:pStyle w:val="CommentText"/>
      </w:pPr>
      <w:r>
        <w:rPr>
          <w:rStyle w:val="CommentReference"/>
        </w:rPr>
        <w:annotationRef/>
      </w:r>
      <w:r>
        <w:t>Igen</w:t>
      </w:r>
    </w:p>
    <w:p w14:paraId="488ACA19" w14:textId="77777777" w:rsidR="005D11BD" w:rsidRDefault="005D11BD">
      <w:pPr>
        <w:pStyle w:val="CommentText"/>
      </w:pPr>
    </w:p>
  </w:comment>
  <w:comment w:id="230" w:author="Frederik Rosenørn" w:date="2016-03-17T13:43:00Z" w:initials="FR">
    <w:p w14:paraId="1347061D" w14:textId="19607AA1" w:rsidR="005D11BD" w:rsidRDefault="005D11BD">
      <w:pPr>
        <w:pStyle w:val="CommentText"/>
      </w:pPr>
      <w:r>
        <w:rPr>
          <w:rStyle w:val="CommentReference"/>
        </w:rPr>
        <w:annotationRef/>
      </w:r>
      <w:r>
        <w:t>Ikke aktør</w:t>
      </w:r>
    </w:p>
  </w:comment>
  <w:comment w:id="231" w:author="Frederik Rosenørn" w:date="2016-03-17T13:43:00Z" w:initials="FR">
    <w:p w14:paraId="38DA2899" w14:textId="5FF36569" w:rsidR="005D11BD" w:rsidRDefault="005D11BD">
      <w:pPr>
        <w:pStyle w:val="CommentText"/>
      </w:pPr>
      <w:r>
        <w:rPr>
          <w:rStyle w:val="CommentReference"/>
        </w:rPr>
        <w:annotationRef/>
      </w:r>
      <w:r>
        <w:t>1</w:t>
      </w:r>
    </w:p>
  </w:comment>
  <w:comment w:id="239" w:author="Frederik Rosenørn" w:date="2016-03-17T13:31:00Z" w:initials="FR">
    <w:p w14:paraId="5B9B676D" w14:textId="4E0DA656" w:rsidR="005D11BD" w:rsidRDefault="005D11BD">
      <w:pPr>
        <w:pStyle w:val="CommentText"/>
      </w:pPr>
      <w:r>
        <w:rPr>
          <w:rStyle w:val="CommentReference"/>
        </w:rPr>
        <w:annotationRef/>
      </w:r>
      <w:r>
        <w:t>Ikke aktør</w:t>
      </w:r>
    </w:p>
  </w:comment>
  <w:comment w:id="240" w:author="Frederik Rosenørn" w:date="2016-03-17T13:31:00Z" w:initials="FR">
    <w:p w14:paraId="7CB31AAA" w14:textId="3477CAC5" w:rsidR="005D11BD" w:rsidRDefault="005D11BD">
      <w:pPr>
        <w:pStyle w:val="CommentText"/>
      </w:pPr>
      <w:r>
        <w:rPr>
          <w:rStyle w:val="CommentReference"/>
        </w:rPr>
        <w:annotationRef/>
      </w:r>
      <w:r>
        <w:t>1!</w:t>
      </w:r>
    </w:p>
  </w:comment>
  <w:comment w:id="251" w:author="Frederik Rosenørn" w:date="2016-03-17T13:38:00Z" w:initials="FR">
    <w:p w14:paraId="335FF4FD" w14:textId="3C3582E2" w:rsidR="005D11BD" w:rsidRDefault="005D11BD">
      <w:pPr>
        <w:pStyle w:val="CommentText"/>
      </w:pPr>
      <w:r>
        <w:rPr>
          <w:rStyle w:val="CommentReference"/>
        </w:rPr>
        <w:annotationRef/>
      </w:r>
      <w:r>
        <w:t>Hvad menes?</w:t>
      </w:r>
    </w:p>
  </w:comment>
  <w:comment w:id="262" w:author="Frederik Rosenørn" w:date="2016-03-17T13:24:00Z" w:initials="FR">
    <w:p w14:paraId="2D31F943" w14:textId="7B57848B" w:rsidR="005D11BD" w:rsidRDefault="005D11BD">
      <w:pPr>
        <w:pStyle w:val="CommentText"/>
      </w:pPr>
      <w:r>
        <w:rPr>
          <w:rStyle w:val="CommentReference"/>
        </w:rPr>
        <w:annotationRef/>
      </w:r>
      <w:r>
        <w:t xml:space="preserve">Hvad menes med dette mål? </w:t>
      </w:r>
    </w:p>
  </w:comment>
  <w:comment w:id="263" w:author="Frederik Rosenørn" w:date="2016-03-17T13:24:00Z" w:initials="FR">
    <w:p w14:paraId="6784B451" w14:textId="2D50F78A" w:rsidR="005D11BD" w:rsidRDefault="005D11BD">
      <w:pPr>
        <w:pStyle w:val="CommentText"/>
      </w:pPr>
      <w:r>
        <w:rPr>
          <w:rStyle w:val="CommentReference"/>
        </w:rPr>
        <w:annotationRef/>
      </w:r>
      <w:r>
        <w:t>Ikke aktør</w:t>
      </w:r>
    </w:p>
  </w:comment>
  <w:comment w:id="264" w:author="Frederik Rosenørn" w:date="2016-03-17T13:24:00Z" w:initials="FR">
    <w:p w14:paraId="16352A9F" w14:textId="01BC5A68" w:rsidR="005D11BD" w:rsidRDefault="005D11BD">
      <w:pPr>
        <w:pStyle w:val="CommentText"/>
      </w:pPr>
      <w:r>
        <w:rPr>
          <w:rStyle w:val="CommentReference"/>
        </w:rPr>
        <w:annotationRef/>
      </w:r>
      <w:r>
        <w:t xml:space="preserve">´Ikke et ord?  </w:t>
      </w:r>
    </w:p>
  </w:comment>
  <w:comment w:id="265" w:author="Frederik Rosenørn" w:date="2016-03-17T13:25:00Z" w:initials="FR">
    <w:p w14:paraId="31E50AC5" w14:textId="5929D795" w:rsidR="005D11BD" w:rsidRDefault="005D11BD">
      <w:pPr>
        <w:pStyle w:val="CommentText"/>
      </w:pPr>
      <w:r>
        <w:rPr>
          <w:rStyle w:val="CommentReference"/>
        </w:rPr>
        <w:annotationRef/>
      </w:r>
      <w:r>
        <w:t>På hvilken måde?</w:t>
      </w:r>
    </w:p>
  </w:comment>
  <w:comment w:id="266" w:author="Frederik Rosenørn" w:date="2016-03-17T13:28:00Z" w:initials="FR">
    <w:p w14:paraId="3540673D" w14:textId="47FFA152" w:rsidR="005D11BD" w:rsidRDefault="005D11BD">
      <w:pPr>
        <w:pStyle w:val="CommentText"/>
      </w:pPr>
      <w:r>
        <w:rPr>
          <w:rStyle w:val="CommentReference"/>
        </w:rPr>
        <w:annotationRef/>
      </w:r>
      <w:r>
        <w:t>Definer handling (referer til andet)</w:t>
      </w:r>
    </w:p>
  </w:comment>
  <w:comment w:id="267" w:author="Frederik Rosenørn" w:date="2016-03-17T13:29:00Z" w:initials="FR">
    <w:p w14:paraId="34DC90F8" w14:textId="468446C2" w:rsidR="005D11BD" w:rsidRDefault="005D11BD">
      <w:pPr>
        <w:pStyle w:val="CommentText"/>
      </w:pPr>
      <w:r>
        <w:rPr>
          <w:rStyle w:val="CommentReference"/>
        </w:rPr>
        <w:annotationRef/>
      </w:r>
      <w:r>
        <w:t>Gemmes hvor?</w:t>
      </w:r>
    </w:p>
  </w:comment>
  <w:comment w:id="269" w:author="- Taisen" w:date="2016-03-17T13:28:00Z" w:initials="-T">
    <w:p w14:paraId="7E8A0E0F" w14:textId="77777777" w:rsidR="005D11BD" w:rsidRDefault="005D11BD">
      <w:pPr>
        <w:pStyle w:val="CommentText"/>
      </w:pPr>
      <w:r>
        <w:rPr>
          <w:rStyle w:val="CommentReference"/>
        </w:rPr>
        <w:annotationRef/>
      </w:r>
      <w:r>
        <w:t>Er dette ikke kvalitetskrav?</w:t>
      </w:r>
    </w:p>
  </w:comment>
  <w:comment w:id="277" w:author="- Taisen" w:date="2016-03-17T13:29:00Z" w:initials="-T">
    <w:p w14:paraId="00BDB006" w14:textId="77777777" w:rsidR="005D11BD" w:rsidRDefault="005D11BD">
      <w:pPr>
        <w:pStyle w:val="CommentText"/>
      </w:pPr>
      <w:r>
        <w:rPr>
          <w:rStyle w:val="CommentReference"/>
        </w:rPr>
        <w:annotationRef/>
      </w:r>
      <w:r>
        <w:t>Hvor er dansk defineret?</w:t>
      </w:r>
    </w:p>
  </w:comment>
  <w:comment w:id="305" w:author="Alexander Bruhn" w:date="2016-03-17T15:10:00Z" w:initials="AB">
    <w:p w14:paraId="4611D93A" w14:textId="1FAB5B10" w:rsidR="005D11BD" w:rsidRDefault="005D11BD">
      <w:pPr>
        <w:pStyle w:val="CommentText"/>
      </w:pPr>
      <w:r>
        <w:rPr>
          <w:rStyle w:val="CommentReference"/>
        </w:rPr>
        <w:annotationRef/>
      </w:r>
      <w:r>
        <w:t>ups</w:t>
      </w:r>
    </w:p>
  </w:comment>
  <w:comment w:id="327" w:author="- Taisen" w:date="2016-03-17T13:36:00Z" w:initials="-T">
    <w:p w14:paraId="530F4332" w14:textId="77777777" w:rsidR="005D11BD" w:rsidRDefault="005D11BD">
      <w:pPr>
        <w:pStyle w:val="CommentText"/>
      </w:pPr>
      <w:r>
        <w:rPr>
          <w:rStyle w:val="CommentReference"/>
        </w:rPr>
        <w:annotationRef/>
      </w:r>
      <w:r>
        <w:t>Er rum blevet beskrevet før? Synes ikke det stod nævnt i nogen indledninger</w:t>
      </w:r>
    </w:p>
  </w:comment>
  <w:comment w:id="342" w:author="Thor Videbæk Laasholdt" w:date="2016-03-17T13:44:00Z" w:initials="TL">
    <w:p w14:paraId="4D0DFF6C" w14:textId="6D7008B8" w:rsidR="005D11BD" w:rsidRDefault="005D11BD">
      <w:r>
        <w:annotationRef/>
      </w:r>
      <w:r>
        <w:t>Beskriv hvad GUI er.. Et eller andet sted...</w:t>
      </w:r>
    </w:p>
  </w:comment>
  <w:comment w:id="340" w:author="Torben Grove" w:date="2016-03-17T13:38:00Z" w:initials="TG">
    <w:p w14:paraId="5B444C7A" w14:textId="77777777" w:rsidR="005D11BD" w:rsidRDefault="005D11BD">
      <w:pPr>
        <w:pStyle w:val="CommentText"/>
      </w:pPr>
      <w:r>
        <w:rPr>
          <w:rStyle w:val="CommentReference"/>
        </w:rPr>
        <w:annotationRef/>
      </w:r>
      <w:r>
        <w:t>vi vil gerne høre mere om jeres GUI, det vil give mere sammenhæng med resten af jeres Use cases.</w:t>
      </w:r>
    </w:p>
  </w:comment>
  <w:comment w:id="350" w:author="Torben Grove" w:date="2016-03-17T13:40:00Z" w:initials="TG">
    <w:p w14:paraId="3C4AB568" w14:textId="77777777" w:rsidR="005D11BD" w:rsidRDefault="005D11BD">
      <w:pPr>
        <w:pStyle w:val="CommentText"/>
      </w:pPr>
      <w:r>
        <w:rPr>
          <w:rStyle w:val="CommentReference"/>
        </w:rPr>
        <w:annotationRef/>
      </w:r>
      <w:r>
        <w:t>hvad er det en forkortelse for?</w:t>
      </w:r>
    </w:p>
    <w:p w14:paraId="191E295B" w14:textId="77777777" w:rsidR="005D11BD" w:rsidRDefault="005D11BD">
      <w:pPr>
        <w:pStyle w:val="CommentText"/>
      </w:pPr>
      <w:r>
        <w:t>vi ved det godt, men gør kunden?</w:t>
      </w:r>
    </w:p>
  </w:comment>
  <w:comment w:id="351" w:author="Torben Grove" w:date="2016-03-17T13:42:00Z" w:initials="TG">
    <w:p w14:paraId="4AE94B99" w14:textId="58BD84E2" w:rsidR="005D11BD" w:rsidRDefault="005D11BD">
      <w:r>
        <w:annotationRef/>
      </w:r>
      <w:r>
        <w:t>95% af hvor lang tid?</w:t>
      </w:r>
    </w:p>
  </w:comment>
  <w:comment w:id="359" w:author="- Taisen" w:date="2016-03-17T13:34:00Z" w:initials="-T">
    <w:p w14:paraId="5DF33383" w14:textId="77777777" w:rsidR="005D11BD" w:rsidRDefault="005D11BD">
      <w:pPr>
        <w:pStyle w:val="CommentText"/>
      </w:pPr>
      <w:r>
        <w:rPr>
          <w:rStyle w:val="CommentReference"/>
        </w:rPr>
        <w:annotationRef/>
      </w:r>
      <w:r>
        <w:t>Mean time between failure skal gerne være i tid og ikke %. Føj stefan. Det har vi fået rettet før</w:t>
      </w:r>
    </w:p>
  </w:comment>
  <w:comment w:id="371" w:author="- Taisen" w:date="2016-03-17T13:35:00Z" w:initials="-T">
    <w:p w14:paraId="2877E899" w14:textId="77777777" w:rsidR="005D11BD" w:rsidRDefault="005D11BD">
      <w:pPr>
        <w:pStyle w:val="CommentText"/>
      </w:pPr>
      <w:r>
        <w:rPr>
          <w:rStyle w:val="CommentReference"/>
        </w:rPr>
        <w:annotationRef/>
      </w:r>
      <w:r>
        <w:t>Mere konkret. Skal der gå to minutter fra man trykker på en knap i GUI interfacen til der sker noget???!</w:t>
      </w:r>
    </w:p>
  </w:comment>
  <w:comment w:id="388" w:author="- Taisen" w:date="2016-03-17T13:36:00Z" w:initials="-T">
    <w:p w14:paraId="2684686A" w14:textId="77777777" w:rsidR="005D11BD" w:rsidRDefault="005D11BD">
      <w:pPr>
        <w:pStyle w:val="CommentText"/>
      </w:pPr>
      <w:r>
        <w:rPr>
          <w:rStyle w:val="CommentReference"/>
        </w:rPr>
        <w:annotationRef/>
      </w:r>
      <w:r>
        <w:t>Kan x.10 det?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EA3322" w15:done="0"/>
  <w15:commentEx w15:paraId="7B5E923D" w15:done="0"/>
  <w15:commentEx w15:paraId="591F6A52" w15:done="0"/>
  <w15:commentEx w15:paraId="1D7010D1" w15:done="0"/>
  <w15:commentEx w15:paraId="6C24377E" w15:done="0"/>
  <w15:commentEx w15:paraId="620ABC12" w15:done="0"/>
  <w15:commentEx w15:paraId="5AB3A88E" w15:done="0"/>
  <w15:commentEx w15:paraId="3B8854DD" w15:done="0"/>
  <w15:commentEx w15:paraId="782C6AAA" w15:done="0"/>
  <w15:commentEx w15:paraId="662F418C" w15:done="0"/>
  <w15:commentEx w15:paraId="6A8236E5" w15:done="0"/>
  <w15:commentEx w15:paraId="1C78E9BD" w15:done="1"/>
  <w15:commentEx w15:paraId="0A631AC1" w15:done="0"/>
  <w15:commentEx w15:paraId="0FCFAD9B" w15:done="0"/>
  <w15:commentEx w15:paraId="1D89AF0C" w15:done="1"/>
  <w15:commentEx w15:paraId="7E821E5F" w15:done="1"/>
  <w15:commentEx w15:paraId="488ACA19" w15:done="1"/>
  <w15:commentEx w15:paraId="1347061D" w15:done="0"/>
  <w15:commentEx w15:paraId="38DA2899" w15:done="1"/>
  <w15:commentEx w15:paraId="5B9B676D" w15:done="0"/>
  <w15:commentEx w15:paraId="7CB31AAA" w15:done="1"/>
  <w15:commentEx w15:paraId="335FF4FD" w15:done="1"/>
  <w15:commentEx w15:paraId="2D31F943" w15:done="1"/>
  <w15:commentEx w15:paraId="6784B451" w15:done="1"/>
  <w15:commentEx w15:paraId="16352A9F" w15:done="1"/>
  <w15:commentEx w15:paraId="31E50AC5" w15:done="0"/>
  <w15:commentEx w15:paraId="3540673D" w15:done="0"/>
  <w15:commentEx w15:paraId="34DC90F8" w15:done="1"/>
  <w15:commentEx w15:paraId="7E8A0E0F" w15:done="0"/>
  <w15:commentEx w15:paraId="00BDB006" w15:done="0"/>
  <w15:commentEx w15:paraId="4611D93A" w15:done="0"/>
  <w15:commentEx w15:paraId="530F4332" w15:done="0"/>
  <w15:commentEx w15:paraId="4D0DFF6C" w15:done="0"/>
  <w15:commentEx w15:paraId="5B444C7A" w15:done="0"/>
  <w15:commentEx w15:paraId="191E295B" w15:done="0"/>
  <w15:commentEx w15:paraId="4AE94B99" w15:paraIdParent="191E295B" w15:done="0"/>
  <w15:commentEx w15:paraId="5DF33383" w15:done="0"/>
  <w15:commentEx w15:paraId="2877E899" w15:done="0"/>
  <w15:commentEx w15:paraId="2684686A"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73F90" w14:textId="77777777" w:rsidR="00B61237" w:rsidRDefault="00B61237" w:rsidP="00416C91">
      <w:pPr>
        <w:spacing w:after="0" w:line="240" w:lineRule="auto"/>
      </w:pPr>
      <w:r>
        <w:separator/>
      </w:r>
    </w:p>
  </w:endnote>
  <w:endnote w:type="continuationSeparator" w:id="0">
    <w:p w14:paraId="6A27E730" w14:textId="77777777" w:rsidR="00B61237" w:rsidRDefault="00B61237" w:rsidP="0041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802D3" w14:textId="77777777" w:rsidR="00B61237" w:rsidRDefault="00B61237" w:rsidP="00416C91">
      <w:pPr>
        <w:spacing w:after="0" w:line="240" w:lineRule="auto"/>
      </w:pPr>
      <w:r>
        <w:separator/>
      </w:r>
    </w:p>
  </w:footnote>
  <w:footnote w:type="continuationSeparator" w:id="0">
    <w:p w14:paraId="269538A9" w14:textId="77777777" w:rsidR="00B61237" w:rsidRDefault="00B61237" w:rsidP="00416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2ACC"/>
    <w:multiLevelType w:val="hybridMultilevel"/>
    <w:tmpl w:val="9364EB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48522B2"/>
    <w:multiLevelType w:val="hybridMultilevel"/>
    <w:tmpl w:val="0B16B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F974BE"/>
    <w:multiLevelType w:val="hybridMultilevel"/>
    <w:tmpl w:val="7E1EA2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504140E"/>
    <w:multiLevelType w:val="hybridMultilevel"/>
    <w:tmpl w:val="14765F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E5A3758"/>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257A08"/>
    <w:multiLevelType w:val="hybridMultilevel"/>
    <w:tmpl w:val="33E684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4412E98"/>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4D01516"/>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D020FBE"/>
    <w:multiLevelType w:val="hybridMultilevel"/>
    <w:tmpl w:val="B2D054D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DDF3E20"/>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81722B5"/>
    <w:multiLevelType w:val="hybridMultilevel"/>
    <w:tmpl w:val="3E7C77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9FC27A3"/>
    <w:multiLevelType w:val="hybridMultilevel"/>
    <w:tmpl w:val="229ACF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2207C73"/>
    <w:multiLevelType w:val="hybridMultilevel"/>
    <w:tmpl w:val="AD6A6C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5702527"/>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59CB7BFC"/>
    <w:multiLevelType w:val="hybridMultilevel"/>
    <w:tmpl w:val="B9AC9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62581FA6"/>
    <w:multiLevelType w:val="hybridMultilevel"/>
    <w:tmpl w:val="0EF0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E760BF"/>
    <w:multiLevelType w:val="hybridMultilevel"/>
    <w:tmpl w:val="D0FCD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58C7358"/>
    <w:multiLevelType w:val="hybridMultilevel"/>
    <w:tmpl w:val="42F66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BD3417C"/>
    <w:multiLevelType w:val="hybridMultilevel"/>
    <w:tmpl w:val="0F3AA26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7485750D"/>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73F79EE"/>
    <w:multiLevelType w:val="multilevel"/>
    <w:tmpl w:val="32068A5C"/>
    <w:lvl w:ilvl="0">
      <w:start w:val="1"/>
      <w:numFmt w:val="decimal"/>
      <w:lvlText w:val="%1."/>
      <w:lvlJc w:val="left"/>
      <w:pPr>
        <w:ind w:left="360" w:hanging="360"/>
      </w:pPr>
      <w:rPr>
        <w:b w:val="0"/>
      </w:r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7F40D98"/>
    <w:multiLevelType w:val="hybridMultilevel"/>
    <w:tmpl w:val="A5727E1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B60522F"/>
    <w:multiLevelType w:val="hybridMultilevel"/>
    <w:tmpl w:val="53348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7DC37BE9"/>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3"/>
  </w:num>
  <w:num w:numId="3">
    <w:abstractNumId w:val="9"/>
  </w:num>
  <w:num w:numId="4">
    <w:abstractNumId w:val="6"/>
  </w:num>
  <w:num w:numId="5">
    <w:abstractNumId w:val="13"/>
  </w:num>
  <w:num w:numId="6">
    <w:abstractNumId w:val="4"/>
  </w:num>
  <w:num w:numId="7">
    <w:abstractNumId w:val="18"/>
  </w:num>
  <w:num w:numId="8">
    <w:abstractNumId w:val="14"/>
  </w:num>
  <w:num w:numId="9">
    <w:abstractNumId w:val="3"/>
  </w:num>
  <w:num w:numId="10">
    <w:abstractNumId w:val="16"/>
  </w:num>
  <w:num w:numId="11">
    <w:abstractNumId w:val="12"/>
  </w:num>
  <w:num w:numId="12">
    <w:abstractNumId w:val="22"/>
  </w:num>
  <w:num w:numId="13">
    <w:abstractNumId w:val="10"/>
  </w:num>
  <w:num w:numId="14">
    <w:abstractNumId w:val="21"/>
  </w:num>
  <w:num w:numId="15">
    <w:abstractNumId w:val="11"/>
  </w:num>
  <w:num w:numId="16">
    <w:abstractNumId w:val="0"/>
  </w:num>
  <w:num w:numId="17">
    <w:abstractNumId w:val="2"/>
  </w:num>
  <w:num w:numId="18">
    <w:abstractNumId w:val="5"/>
  </w:num>
  <w:num w:numId="19">
    <w:abstractNumId w:val="15"/>
  </w:num>
  <w:num w:numId="20">
    <w:abstractNumId w:val="1"/>
  </w:num>
  <w:num w:numId="21">
    <w:abstractNumId w:val="8"/>
  </w:num>
  <w:num w:numId="22">
    <w:abstractNumId w:val="17"/>
  </w:num>
  <w:num w:numId="23">
    <w:abstractNumId w:val="7"/>
  </w:num>
  <w:num w:numId="24">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ederik Andersen">
    <w15:presenceInfo w15:providerId="Windows Live" w15:userId="dee2742f1424f200"/>
  </w15:person>
  <w15:person w15:author="Nikolai Topping">
    <w15:presenceInfo w15:providerId="Windows Live" w15:userId="211378f4de66b65c"/>
  </w15:person>
  <w15:person w15:author="Torben Grove">
    <w15:presenceInfo w15:providerId="Windows Live" w15:userId="358bf37a4ea0eaf0"/>
  </w15:person>
  <w15:person w15:author="Thor Videbæk Laasholdt">
    <w15:presenceInfo w15:providerId="Windows Live" w15:userId="86edc6dff3b68b8b"/>
  </w15:person>
  <w15:person w15:author="- Taisen">
    <w15:presenceInfo w15:providerId="Windows Live" w15:userId="cc13e8cd8057f56b"/>
  </w15:person>
  <w15:person w15:author="Frederik Rosenørn">
    <w15:presenceInfo w15:providerId="Windows Live" w15:userId="a94fd2b94a510e01"/>
  </w15:person>
  <w15:person w15:author="Alexander Bruhn">
    <w15:presenceInfo w15:providerId="Windows Live" w15:userId="daff9a7524de40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01"/>
    <w:rsid w:val="000807F6"/>
    <w:rsid w:val="000B3DA2"/>
    <w:rsid w:val="000E0CA5"/>
    <w:rsid w:val="0012605D"/>
    <w:rsid w:val="0016337B"/>
    <w:rsid w:val="00194797"/>
    <w:rsid w:val="0030267B"/>
    <w:rsid w:val="00303EE1"/>
    <w:rsid w:val="00317627"/>
    <w:rsid w:val="003318A7"/>
    <w:rsid w:val="00396743"/>
    <w:rsid w:val="003A1C15"/>
    <w:rsid w:val="003D5CFA"/>
    <w:rsid w:val="003F33F9"/>
    <w:rsid w:val="00416C91"/>
    <w:rsid w:val="0042741B"/>
    <w:rsid w:val="00437D01"/>
    <w:rsid w:val="00513D4C"/>
    <w:rsid w:val="00523392"/>
    <w:rsid w:val="005376BA"/>
    <w:rsid w:val="005D11BD"/>
    <w:rsid w:val="00617386"/>
    <w:rsid w:val="00637B5E"/>
    <w:rsid w:val="006B17A3"/>
    <w:rsid w:val="00734B0F"/>
    <w:rsid w:val="00741E5C"/>
    <w:rsid w:val="007C40DA"/>
    <w:rsid w:val="007D12F6"/>
    <w:rsid w:val="007F6D44"/>
    <w:rsid w:val="00825A18"/>
    <w:rsid w:val="008D7017"/>
    <w:rsid w:val="008E1A1D"/>
    <w:rsid w:val="008E3436"/>
    <w:rsid w:val="0092515D"/>
    <w:rsid w:val="00951476"/>
    <w:rsid w:val="009B52FB"/>
    <w:rsid w:val="009B689E"/>
    <w:rsid w:val="00A00307"/>
    <w:rsid w:val="00A1078D"/>
    <w:rsid w:val="00A3616C"/>
    <w:rsid w:val="00A95BBD"/>
    <w:rsid w:val="00AB7687"/>
    <w:rsid w:val="00AD00A1"/>
    <w:rsid w:val="00AF17A0"/>
    <w:rsid w:val="00AF1A54"/>
    <w:rsid w:val="00B61237"/>
    <w:rsid w:val="00BA45AB"/>
    <w:rsid w:val="00CA0078"/>
    <w:rsid w:val="00CB30B3"/>
    <w:rsid w:val="00CF5FE4"/>
    <w:rsid w:val="00CF7C91"/>
    <w:rsid w:val="00D1275E"/>
    <w:rsid w:val="00DA6766"/>
    <w:rsid w:val="00DC567B"/>
    <w:rsid w:val="00DD38DA"/>
    <w:rsid w:val="00E00466"/>
    <w:rsid w:val="00E20FF8"/>
    <w:rsid w:val="00EA7EBF"/>
    <w:rsid w:val="00EC6826"/>
    <w:rsid w:val="00EE2E18"/>
    <w:rsid w:val="00EE6475"/>
    <w:rsid w:val="00EE6E70"/>
    <w:rsid w:val="00F15665"/>
    <w:rsid w:val="00F172CD"/>
    <w:rsid w:val="00F20DD5"/>
    <w:rsid w:val="00F343DE"/>
    <w:rsid w:val="00F60CA0"/>
    <w:rsid w:val="00F81245"/>
    <w:rsid w:val="00FA6C0D"/>
    <w:rsid w:val="00FC547F"/>
    <w:rsid w:val="00FD07EA"/>
    <w:rsid w:val="0E063E95"/>
    <w:rsid w:val="1650204B"/>
    <w:rsid w:val="18256E40"/>
    <w:rsid w:val="2CB73DD0"/>
    <w:rsid w:val="38FBCA3D"/>
    <w:rsid w:val="43BBE1EA"/>
    <w:rsid w:val="44B13779"/>
    <w:rsid w:val="44E22672"/>
    <w:rsid w:val="54D6D0AD"/>
    <w:rsid w:val="5FC21806"/>
    <w:rsid w:val="609D7CE5"/>
    <w:rsid w:val="75C6B6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4899"/>
  <w15:chartTrackingRefBased/>
  <w15:docId w15:val="{E2227625-49A8-4D58-932A-E352C18A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17A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007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007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A007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007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007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007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00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00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7A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B1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A00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00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A007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A00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A007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A007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A00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007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F6D44"/>
    <w:pPr>
      <w:spacing w:after="200" w:line="240" w:lineRule="auto"/>
    </w:pPr>
    <w:rPr>
      <w:i/>
      <w:iCs/>
      <w:color w:val="44546A" w:themeColor="text2"/>
      <w:sz w:val="18"/>
      <w:szCs w:val="18"/>
    </w:rPr>
  </w:style>
  <w:style w:type="table" w:styleId="PlainTable3">
    <w:name w:val="Plain Table 3"/>
    <w:basedOn w:val="TableNormal"/>
    <w:uiPriority w:val="43"/>
    <w:rsid w:val="0095147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5376BA"/>
    <w:rPr>
      <w:b/>
      <w:bCs/>
    </w:rPr>
  </w:style>
  <w:style w:type="paragraph" w:styleId="ListParagraph">
    <w:name w:val="List Paragraph"/>
    <w:basedOn w:val="Normal"/>
    <w:uiPriority w:val="34"/>
    <w:qFormat/>
    <w:rsid w:val="005376BA"/>
    <w:pPr>
      <w:ind w:left="720"/>
      <w:contextualSpacing/>
    </w:pPr>
  </w:style>
  <w:style w:type="paragraph" w:styleId="TOCHeading">
    <w:name w:val="TOC Heading"/>
    <w:basedOn w:val="Heading1"/>
    <w:next w:val="Normal"/>
    <w:uiPriority w:val="39"/>
    <w:unhideWhenUsed/>
    <w:qFormat/>
    <w:rsid w:val="00CF7C91"/>
    <w:pPr>
      <w:numPr>
        <w:numId w:val="0"/>
      </w:numPr>
      <w:outlineLvl w:val="9"/>
    </w:pPr>
    <w:rPr>
      <w:lang w:eastAsia="da-DK"/>
    </w:rPr>
  </w:style>
  <w:style w:type="paragraph" w:styleId="TOC1">
    <w:name w:val="toc 1"/>
    <w:basedOn w:val="Normal"/>
    <w:next w:val="Normal"/>
    <w:autoRedefine/>
    <w:uiPriority w:val="39"/>
    <w:unhideWhenUsed/>
    <w:rsid w:val="00CF7C91"/>
    <w:pPr>
      <w:spacing w:after="100"/>
    </w:pPr>
  </w:style>
  <w:style w:type="paragraph" w:styleId="TOC2">
    <w:name w:val="toc 2"/>
    <w:basedOn w:val="Normal"/>
    <w:next w:val="Normal"/>
    <w:autoRedefine/>
    <w:uiPriority w:val="39"/>
    <w:unhideWhenUsed/>
    <w:rsid w:val="00CF7C91"/>
    <w:pPr>
      <w:spacing w:after="100"/>
      <w:ind w:left="220"/>
    </w:pPr>
  </w:style>
  <w:style w:type="paragraph" w:styleId="TOC3">
    <w:name w:val="toc 3"/>
    <w:basedOn w:val="Normal"/>
    <w:next w:val="Normal"/>
    <w:autoRedefine/>
    <w:uiPriority w:val="39"/>
    <w:unhideWhenUsed/>
    <w:rsid w:val="00CF7C91"/>
    <w:pPr>
      <w:spacing w:after="100"/>
      <w:ind w:left="440"/>
    </w:pPr>
  </w:style>
  <w:style w:type="character" w:styleId="Hyperlink">
    <w:name w:val="Hyperlink"/>
    <w:basedOn w:val="DefaultParagraphFont"/>
    <w:uiPriority w:val="99"/>
    <w:unhideWhenUsed/>
    <w:rsid w:val="00CF7C91"/>
    <w:rPr>
      <w:color w:val="0563C1" w:themeColor="hyperlink"/>
      <w:u w:val="single"/>
    </w:rPr>
  </w:style>
  <w:style w:type="paragraph" w:styleId="Title">
    <w:name w:val="Title"/>
    <w:basedOn w:val="Normal"/>
    <w:next w:val="Normal"/>
    <w:link w:val="TitleChar"/>
    <w:uiPriority w:val="10"/>
    <w:qFormat/>
    <w:rsid w:val="00DD3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D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F17A0"/>
    <w:rPr>
      <w:sz w:val="16"/>
      <w:szCs w:val="16"/>
    </w:rPr>
  </w:style>
  <w:style w:type="paragraph" w:styleId="CommentText">
    <w:name w:val="annotation text"/>
    <w:basedOn w:val="Normal"/>
    <w:link w:val="CommentTextChar"/>
    <w:uiPriority w:val="99"/>
    <w:semiHidden/>
    <w:unhideWhenUsed/>
    <w:rsid w:val="00AF17A0"/>
    <w:pPr>
      <w:spacing w:line="240" w:lineRule="auto"/>
    </w:pPr>
    <w:rPr>
      <w:sz w:val="20"/>
      <w:szCs w:val="20"/>
    </w:rPr>
  </w:style>
  <w:style w:type="character" w:customStyle="1" w:styleId="CommentTextChar">
    <w:name w:val="Comment Text Char"/>
    <w:basedOn w:val="DefaultParagraphFont"/>
    <w:link w:val="CommentText"/>
    <w:uiPriority w:val="99"/>
    <w:semiHidden/>
    <w:rsid w:val="00AF17A0"/>
    <w:rPr>
      <w:sz w:val="20"/>
      <w:szCs w:val="20"/>
    </w:rPr>
  </w:style>
  <w:style w:type="paragraph" w:styleId="CommentSubject">
    <w:name w:val="annotation subject"/>
    <w:basedOn w:val="CommentText"/>
    <w:next w:val="CommentText"/>
    <w:link w:val="CommentSubjectChar"/>
    <w:uiPriority w:val="99"/>
    <w:semiHidden/>
    <w:unhideWhenUsed/>
    <w:rsid w:val="00AF17A0"/>
    <w:rPr>
      <w:b/>
      <w:bCs/>
    </w:rPr>
  </w:style>
  <w:style w:type="character" w:customStyle="1" w:styleId="CommentSubjectChar">
    <w:name w:val="Comment Subject Char"/>
    <w:basedOn w:val="CommentTextChar"/>
    <w:link w:val="CommentSubject"/>
    <w:uiPriority w:val="99"/>
    <w:semiHidden/>
    <w:rsid w:val="00AF17A0"/>
    <w:rPr>
      <w:b/>
      <w:bCs/>
      <w:sz w:val="20"/>
      <w:szCs w:val="20"/>
    </w:rPr>
  </w:style>
  <w:style w:type="paragraph" w:styleId="BalloonText">
    <w:name w:val="Balloon Text"/>
    <w:basedOn w:val="Normal"/>
    <w:link w:val="BalloonTextChar"/>
    <w:uiPriority w:val="99"/>
    <w:semiHidden/>
    <w:unhideWhenUsed/>
    <w:rsid w:val="00AF1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7A0"/>
    <w:rPr>
      <w:rFonts w:ascii="Segoe UI" w:hAnsi="Segoe UI" w:cs="Segoe UI"/>
      <w:sz w:val="18"/>
      <w:szCs w:val="18"/>
    </w:rPr>
  </w:style>
  <w:style w:type="paragraph" w:styleId="Revision">
    <w:name w:val="Revision"/>
    <w:hidden/>
    <w:uiPriority w:val="99"/>
    <w:semiHidden/>
    <w:rsid w:val="00E20FF8"/>
    <w:pPr>
      <w:spacing w:after="0" w:line="240" w:lineRule="auto"/>
    </w:pPr>
  </w:style>
  <w:style w:type="paragraph" w:styleId="Header">
    <w:name w:val="header"/>
    <w:basedOn w:val="Normal"/>
    <w:link w:val="HeaderChar"/>
    <w:uiPriority w:val="99"/>
    <w:unhideWhenUsed/>
    <w:rsid w:val="00416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C91"/>
  </w:style>
  <w:style w:type="paragraph" w:styleId="Footer">
    <w:name w:val="footer"/>
    <w:basedOn w:val="Normal"/>
    <w:link w:val="FooterChar"/>
    <w:uiPriority w:val="99"/>
    <w:unhideWhenUsed/>
    <w:rsid w:val="00416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7418-19B2-4A2E-8D4F-6CD5C423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13</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Nikolai Topping</cp:lastModifiedBy>
  <cp:revision>34</cp:revision>
  <dcterms:created xsi:type="dcterms:W3CDTF">2016-03-15T20:48:00Z</dcterms:created>
  <dcterms:modified xsi:type="dcterms:W3CDTF">2016-03-29T12:11:00Z</dcterms:modified>
</cp:coreProperties>
</file>